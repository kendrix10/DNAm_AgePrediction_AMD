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83100"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Epigenetic Age in Age-Related Macular Degeneration WIP</w:t>
      </w:r>
    </w:p>
    <w:p w14:paraId="5ECC9142" w14:textId="77777777" w:rsidR="004710B1" w:rsidRPr="004710B1" w:rsidRDefault="004710B1" w:rsidP="004710B1">
      <w:pPr>
        <w:rPr>
          <w:rFonts w:ascii="Times New Roman" w:eastAsia="Times New Roman" w:hAnsi="Times New Roman" w:cs="Times New Roman"/>
          <w:color w:val="000000"/>
        </w:rPr>
      </w:pPr>
    </w:p>
    <w:p w14:paraId="68ED7D05"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2]</w:t>
      </w:r>
    </w:p>
    <w:p w14:paraId="79E2262B" w14:textId="3B74D7DD" w:rsidR="004710B1" w:rsidRPr="004710B1" w:rsidRDefault="004710B1" w:rsidP="004710B1">
      <w:pPr>
        <w:rPr>
          <w:rFonts w:ascii="Times New Roman" w:eastAsia="Times New Roman" w:hAnsi="Times New Roman" w:cs="Times New Roman"/>
          <w:color w:val="000000"/>
        </w:rPr>
      </w:pPr>
      <w:proofErr w:type="gramStart"/>
      <w:r w:rsidRPr="004710B1">
        <w:rPr>
          <w:rFonts w:ascii="Arial" w:eastAsia="Times New Roman" w:hAnsi="Arial" w:cs="Arial"/>
          <w:color w:val="000000"/>
          <w:sz w:val="22"/>
          <w:szCs w:val="22"/>
        </w:rPr>
        <w:t>So</w:t>
      </w:r>
      <w:proofErr w:type="gramEnd"/>
      <w:r w:rsidRPr="004710B1">
        <w:rPr>
          <w:rFonts w:ascii="Arial" w:eastAsia="Times New Roman" w:hAnsi="Arial" w:cs="Arial"/>
          <w:color w:val="000000"/>
          <w:sz w:val="22"/>
          <w:szCs w:val="22"/>
        </w:rPr>
        <w:t xml:space="preserve"> I’ll start with a brief background of what AMD or Age-Related Macular Degeneration is. AMD is a common degenerative disorder that affects the central retina of those over 50 years old</w:t>
      </w:r>
      <w:ins w:id="0" w:author="Nicole Gladish" w:date="2020-10-08T10:59:00Z">
        <w:r w:rsidR="00F63744">
          <w:rPr>
            <w:rFonts w:ascii="Arial" w:eastAsia="Times New Roman" w:hAnsi="Arial" w:cs="Arial"/>
            <w:color w:val="000000"/>
            <w:sz w:val="22"/>
            <w:szCs w:val="22"/>
          </w:rPr>
          <w:t xml:space="preserve"> and</w:t>
        </w:r>
      </w:ins>
      <w:del w:id="1" w:author="Nicole Gladish" w:date="2020-10-08T10:59:00Z">
        <w:r w:rsidRPr="004710B1" w:rsidDel="00F63744">
          <w:rPr>
            <w:rFonts w:ascii="Arial" w:eastAsia="Times New Roman" w:hAnsi="Arial" w:cs="Arial"/>
            <w:color w:val="000000"/>
            <w:sz w:val="22"/>
            <w:szCs w:val="22"/>
          </w:rPr>
          <w:delText>. It</w:delText>
        </w:r>
      </w:del>
      <w:r w:rsidRPr="004710B1">
        <w:rPr>
          <w:rFonts w:ascii="Arial" w:eastAsia="Times New Roman" w:hAnsi="Arial" w:cs="Arial"/>
          <w:color w:val="000000"/>
          <w:sz w:val="22"/>
          <w:szCs w:val="22"/>
        </w:rPr>
        <w:t xml:space="preserve"> is the leading cause of blindness in several populations. The disease is characterised by the accumulation of fatty deposits called </w:t>
      </w:r>
      <w:proofErr w:type="spellStart"/>
      <w:r w:rsidRPr="004710B1">
        <w:rPr>
          <w:rFonts w:ascii="Arial" w:eastAsia="Times New Roman" w:hAnsi="Arial" w:cs="Arial"/>
          <w:color w:val="000000"/>
          <w:sz w:val="22"/>
          <w:szCs w:val="22"/>
        </w:rPr>
        <w:t>drusens</w:t>
      </w:r>
      <w:proofErr w:type="spellEnd"/>
      <w:r w:rsidRPr="004710B1">
        <w:rPr>
          <w:rFonts w:ascii="Arial" w:eastAsia="Times New Roman" w:hAnsi="Arial" w:cs="Arial"/>
          <w:color w:val="000000"/>
          <w:sz w:val="22"/>
          <w:szCs w:val="22"/>
        </w:rPr>
        <w:t xml:space="preserve"> in the central retina</w:t>
      </w:r>
      <w:del w:id="2" w:author="Nicole Gladish" w:date="2020-10-08T11:00:00Z">
        <w:r w:rsidRPr="004710B1" w:rsidDel="00F63744">
          <w:rPr>
            <w:rFonts w:ascii="Arial" w:eastAsia="Times New Roman" w:hAnsi="Arial" w:cs="Arial"/>
            <w:color w:val="000000"/>
            <w:sz w:val="22"/>
            <w:szCs w:val="22"/>
          </w:rPr>
          <w:delText>. The effect of that accumulation is that</w:delText>
        </w:r>
      </w:del>
      <w:ins w:id="3" w:author="Nicole Gladish" w:date="2020-10-08T11:00:00Z">
        <w:r w:rsidR="00F63744">
          <w:rPr>
            <w:rFonts w:ascii="Arial" w:eastAsia="Times New Roman" w:hAnsi="Arial" w:cs="Arial"/>
            <w:color w:val="000000"/>
            <w:sz w:val="22"/>
            <w:szCs w:val="22"/>
          </w:rPr>
          <w:t xml:space="preserve"> which results in</w:t>
        </w:r>
      </w:ins>
      <w:r w:rsidRPr="004710B1">
        <w:rPr>
          <w:rFonts w:ascii="Arial" w:eastAsia="Times New Roman" w:hAnsi="Arial" w:cs="Arial"/>
          <w:color w:val="000000"/>
          <w:sz w:val="22"/>
          <w:szCs w:val="22"/>
        </w:rPr>
        <w:t xml:space="preserve"> </w:t>
      </w:r>
      <w:del w:id="4" w:author="Nicole Gladish" w:date="2020-10-08T11:00:00Z">
        <w:r w:rsidRPr="004710B1" w:rsidDel="00F63744">
          <w:rPr>
            <w:rFonts w:ascii="Arial" w:eastAsia="Times New Roman" w:hAnsi="Arial" w:cs="Arial"/>
            <w:color w:val="000000"/>
            <w:sz w:val="22"/>
            <w:szCs w:val="22"/>
          </w:rPr>
          <w:delText xml:space="preserve">your </w:delText>
        </w:r>
      </w:del>
      <w:r w:rsidRPr="004710B1">
        <w:rPr>
          <w:rFonts w:ascii="Arial" w:eastAsia="Times New Roman" w:hAnsi="Arial" w:cs="Arial"/>
          <w:color w:val="000000"/>
          <w:sz w:val="22"/>
          <w:szCs w:val="22"/>
        </w:rPr>
        <w:t xml:space="preserve">vision </w:t>
      </w:r>
      <w:del w:id="5" w:author="Nicole Gladish" w:date="2020-10-08T11:00:00Z">
        <w:r w:rsidRPr="004710B1" w:rsidDel="00F63744">
          <w:rPr>
            <w:rFonts w:ascii="Arial" w:eastAsia="Times New Roman" w:hAnsi="Arial" w:cs="Arial"/>
            <w:color w:val="000000"/>
            <w:sz w:val="22"/>
            <w:szCs w:val="22"/>
          </w:rPr>
          <w:delText>becomes impaired</w:delText>
        </w:r>
      </w:del>
      <w:ins w:id="6" w:author="Nicole Gladish" w:date="2020-10-08T11:00:00Z">
        <w:r w:rsidR="00F63744">
          <w:rPr>
            <w:rFonts w:ascii="Arial" w:eastAsia="Times New Roman" w:hAnsi="Arial" w:cs="Arial"/>
            <w:color w:val="000000"/>
            <w:sz w:val="22"/>
            <w:szCs w:val="22"/>
          </w:rPr>
          <w:t>impairment</w:t>
        </w:r>
      </w:ins>
      <w:r w:rsidRPr="004710B1">
        <w:rPr>
          <w:rFonts w:ascii="Arial" w:eastAsia="Times New Roman" w:hAnsi="Arial" w:cs="Arial"/>
          <w:color w:val="000000"/>
          <w:sz w:val="22"/>
          <w:szCs w:val="22"/>
        </w:rPr>
        <w:t xml:space="preserve"> as shown in this figure here. It primarily exists in three forms </w:t>
      </w:r>
      <w:proofErr w:type="spellStart"/>
      <w:ins w:id="7" w:author="Nicole Gladish" w:date="2020-10-08T11:00:00Z">
        <w:r w:rsidR="00F63744">
          <w:rPr>
            <w:rFonts w:ascii="Arial" w:eastAsia="Times New Roman" w:hAnsi="Arial" w:cs="Arial"/>
            <w:color w:val="000000"/>
            <w:sz w:val="22"/>
            <w:szCs w:val="22"/>
          </w:rPr>
          <w:t>dependening</w:t>
        </w:r>
        <w:proofErr w:type="spellEnd"/>
        <w:r w:rsidR="00F63744">
          <w:rPr>
            <w:rFonts w:ascii="Arial" w:eastAsia="Times New Roman" w:hAnsi="Arial" w:cs="Arial"/>
            <w:color w:val="000000"/>
            <w:sz w:val="22"/>
            <w:szCs w:val="22"/>
          </w:rPr>
          <w:t xml:space="preserve"> on the age of onset </w:t>
        </w:r>
      </w:ins>
      <w:r w:rsidRPr="004710B1">
        <w:rPr>
          <w:rFonts w:ascii="Arial" w:eastAsia="Times New Roman" w:hAnsi="Arial" w:cs="Arial"/>
          <w:color w:val="000000"/>
          <w:sz w:val="22"/>
          <w:szCs w:val="22"/>
        </w:rPr>
        <w:t>- early, intermediate and late AMD. </w:t>
      </w:r>
    </w:p>
    <w:p w14:paraId="73DF3B66" w14:textId="77777777" w:rsidR="004710B1" w:rsidRPr="004710B1" w:rsidRDefault="004710B1" w:rsidP="004710B1">
      <w:pPr>
        <w:rPr>
          <w:rFonts w:ascii="Times New Roman" w:eastAsia="Times New Roman" w:hAnsi="Times New Roman" w:cs="Times New Roman"/>
          <w:color w:val="000000"/>
        </w:rPr>
      </w:pPr>
    </w:p>
    <w:p w14:paraId="55F6BAF4"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w:t>
      </w:r>
    </w:p>
    <w:p w14:paraId="756F0911" w14:textId="3B7EDC7B" w:rsidR="004710B1" w:rsidRPr="004710B1" w:rsidRDefault="00F63744" w:rsidP="004710B1">
      <w:pPr>
        <w:rPr>
          <w:rFonts w:ascii="Times New Roman" w:eastAsia="Times New Roman" w:hAnsi="Times New Roman" w:cs="Times New Roman"/>
          <w:color w:val="000000"/>
        </w:rPr>
      </w:pPr>
      <w:ins w:id="8" w:author="Nicole Gladish" w:date="2020-10-08T11:00:00Z">
        <w:r>
          <w:rPr>
            <w:rFonts w:ascii="Arial" w:eastAsia="Times New Roman" w:hAnsi="Arial" w:cs="Arial"/>
            <w:color w:val="000000"/>
            <w:sz w:val="22"/>
            <w:szCs w:val="22"/>
          </w:rPr>
          <w:t xml:space="preserve">The </w:t>
        </w:r>
      </w:ins>
      <w:del w:id="9" w:author="Nicole Gladish" w:date="2020-10-08T11:00:00Z">
        <w:r w:rsidR="004710B1" w:rsidRPr="004710B1" w:rsidDel="00F63744">
          <w:rPr>
            <w:rFonts w:ascii="Arial" w:eastAsia="Times New Roman" w:hAnsi="Arial" w:cs="Arial"/>
            <w:color w:val="000000"/>
            <w:sz w:val="22"/>
            <w:szCs w:val="22"/>
          </w:rPr>
          <w:delText xml:space="preserve">So the </w:delText>
        </w:r>
      </w:del>
      <w:r w:rsidR="004710B1" w:rsidRPr="004710B1">
        <w:rPr>
          <w:rFonts w:ascii="Arial" w:eastAsia="Times New Roman" w:hAnsi="Arial" w:cs="Arial"/>
          <w:color w:val="000000"/>
          <w:sz w:val="22"/>
          <w:szCs w:val="22"/>
        </w:rPr>
        <w:t xml:space="preserve">different forms of AMD are characterised by the size and accumulation of drusen in the retina. In the figure above, you can see the gradual increase in </w:t>
      </w:r>
      <w:ins w:id="10" w:author="Nicole Gladish" w:date="2020-10-08T11:03:00Z">
        <w:r>
          <w:rPr>
            <w:rFonts w:ascii="Arial" w:eastAsia="Times New Roman" w:hAnsi="Arial" w:cs="Arial"/>
            <w:color w:val="000000"/>
            <w:sz w:val="22"/>
            <w:szCs w:val="22"/>
          </w:rPr>
          <w:t xml:space="preserve">drusen </w:t>
        </w:r>
      </w:ins>
      <w:del w:id="11" w:author="Nicole Gladish" w:date="2020-10-08T11:03:00Z">
        <w:r w:rsidR="004710B1" w:rsidRPr="004710B1" w:rsidDel="00F63744">
          <w:rPr>
            <w:rFonts w:ascii="Arial" w:eastAsia="Times New Roman" w:hAnsi="Arial" w:cs="Arial"/>
            <w:color w:val="000000"/>
            <w:sz w:val="22"/>
            <w:szCs w:val="22"/>
          </w:rPr>
          <w:delText>the</w:delText>
        </w:r>
      </w:del>
      <w:del w:id="12" w:author="Nicole Gladish" w:date="2020-10-08T11:02:00Z">
        <w:r w:rsidR="004710B1" w:rsidRPr="004710B1" w:rsidDel="00F63744">
          <w:rPr>
            <w:rFonts w:ascii="Arial" w:eastAsia="Times New Roman" w:hAnsi="Arial" w:cs="Arial"/>
            <w:color w:val="000000"/>
            <w:sz w:val="22"/>
            <w:szCs w:val="22"/>
          </w:rPr>
          <w:delText xml:space="preserve"> </w:delText>
        </w:r>
      </w:del>
      <w:r w:rsidR="004710B1" w:rsidRPr="004710B1">
        <w:rPr>
          <w:rFonts w:ascii="Arial" w:eastAsia="Times New Roman" w:hAnsi="Arial" w:cs="Arial"/>
          <w:color w:val="000000"/>
          <w:sz w:val="22"/>
          <w:szCs w:val="22"/>
        </w:rPr>
        <w:t xml:space="preserve">size </w:t>
      </w:r>
      <w:del w:id="13" w:author="Nicole Gladish" w:date="2020-10-08T11:03:00Z">
        <w:r w:rsidR="004710B1" w:rsidRPr="004710B1" w:rsidDel="00F63744">
          <w:rPr>
            <w:rFonts w:ascii="Arial" w:eastAsia="Times New Roman" w:hAnsi="Arial" w:cs="Arial"/>
            <w:color w:val="000000"/>
            <w:sz w:val="22"/>
            <w:szCs w:val="22"/>
          </w:rPr>
          <w:delText>of drusen depending</w:delText>
        </w:r>
      </w:del>
      <w:ins w:id="14" w:author="Nicole Gladish" w:date="2020-10-08T11:03:00Z">
        <w:r>
          <w:rPr>
            <w:rFonts w:ascii="Arial" w:eastAsia="Times New Roman" w:hAnsi="Arial" w:cs="Arial"/>
            <w:color w:val="000000"/>
            <w:sz w:val="22"/>
            <w:szCs w:val="22"/>
          </w:rPr>
          <w:t>with disease severity</w:t>
        </w:r>
      </w:ins>
      <w:del w:id="15" w:author="Nicole Gladish" w:date="2020-10-08T11:03:00Z">
        <w:r w:rsidR="004710B1" w:rsidRPr="004710B1" w:rsidDel="00F63744">
          <w:rPr>
            <w:rFonts w:ascii="Arial" w:eastAsia="Times New Roman" w:hAnsi="Arial" w:cs="Arial"/>
            <w:color w:val="000000"/>
            <w:sz w:val="22"/>
            <w:szCs w:val="22"/>
          </w:rPr>
          <w:delText xml:space="preserve"> on the severity of the disease</w:delText>
        </w:r>
      </w:del>
      <w:r w:rsidR="004710B1" w:rsidRPr="004710B1">
        <w:rPr>
          <w:rFonts w:ascii="Arial" w:eastAsia="Times New Roman" w:hAnsi="Arial" w:cs="Arial"/>
          <w:color w:val="000000"/>
          <w:sz w:val="22"/>
          <w:szCs w:val="22"/>
        </w:rPr>
        <w:t>. </w:t>
      </w:r>
    </w:p>
    <w:p w14:paraId="3FBBB6A1" w14:textId="77777777" w:rsidR="004710B1" w:rsidRPr="004710B1" w:rsidRDefault="004710B1" w:rsidP="004710B1">
      <w:pPr>
        <w:rPr>
          <w:rFonts w:ascii="Times New Roman" w:eastAsia="Times New Roman" w:hAnsi="Times New Roman" w:cs="Times New Roman"/>
          <w:color w:val="000000"/>
        </w:rPr>
      </w:pPr>
    </w:p>
    <w:p w14:paraId="1F5A163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Early AMD is characterised by the presence of small or intermediate </w:t>
      </w:r>
      <w:proofErr w:type="spellStart"/>
      <w:r w:rsidRPr="004710B1">
        <w:rPr>
          <w:rFonts w:ascii="Arial" w:eastAsia="Times New Roman" w:hAnsi="Arial" w:cs="Arial"/>
          <w:color w:val="000000"/>
          <w:sz w:val="22"/>
          <w:szCs w:val="22"/>
        </w:rPr>
        <w:t>drusens</w:t>
      </w:r>
      <w:proofErr w:type="spellEnd"/>
      <w:r w:rsidRPr="004710B1">
        <w:rPr>
          <w:rFonts w:ascii="Arial" w:eastAsia="Times New Roman" w:hAnsi="Arial" w:cs="Arial"/>
          <w:color w:val="000000"/>
          <w:sz w:val="22"/>
          <w:szCs w:val="22"/>
        </w:rPr>
        <w:t xml:space="preserve"> (small = less than 63 microns; intermediate = 63 microns - 125 microns) </w:t>
      </w:r>
      <w:del w:id="16" w:author="Nicole Gladish" w:date="2020-10-08T11:02:00Z">
        <w:r w:rsidRPr="004710B1" w:rsidDel="00F63744">
          <w:rPr>
            <w:rFonts w:ascii="Arial" w:eastAsia="Times New Roman" w:hAnsi="Arial" w:cs="Arial"/>
            <w:color w:val="000000"/>
            <w:sz w:val="22"/>
            <w:szCs w:val="22"/>
          </w:rPr>
          <w:delText xml:space="preserve"> </w:delText>
        </w:r>
      </w:del>
      <w:r w:rsidRPr="004710B1">
        <w:rPr>
          <w:rFonts w:ascii="Arial" w:eastAsia="Times New Roman" w:hAnsi="Arial" w:cs="Arial"/>
          <w:color w:val="000000"/>
          <w:sz w:val="22"/>
          <w:szCs w:val="22"/>
        </w:rPr>
        <w:t xml:space="preserve">in the retina. Note that small </w:t>
      </w:r>
      <w:proofErr w:type="spellStart"/>
      <w:r w:rsidRPr="004710B1">
        <w:rPr>
          <w:rFonts w:ascii="Arial" w:eastAsia="Times New Roman" w:hAnsi="Arial" w:cs="Arial"/>
          <w:color w:val="000000"/>
          <w:sz w:val="22"/>
          <w:szCs w:val="22"/>
        </w:rPr>
        <w:t>drusens</w:t>
      </w:r>
      <w:proofErr w:type="spellEnd"/>
      <w:r w:rsidRPr="004710B1">
        <w:rPr>
          <w:rFonts w:ascii="Arial" w:eastAsia="Times New Roman" w:hAnsi="Arial" w:cs="Arial"/>
          <w:color w:val="000000"/>
          <w:sz w:val="22"/>
          <w:szCs w:val="22"/>
        </w:rPr>
        <w:t xml:space="preserve"> are frequently observed in patients over 50 years old and can represent an </w:t>
      </w:r>
      <w:proofErr w:type="spellStart"/>
      <w:r w:rsidRPr="004710B1">
        <w:rPr>
          <w:rFonts w:ascii="Arial" w:eastAsia="Times New Roman" w:hAnsi="Arial" w:cs="Arial"/>
          <w:color w:val="000000"/>
          <w:sz w:val="22"/>
          <w:szCs w:val="22"/>
        </w:rPr>
        <w:t>epiphemenon</w:t>
      </w:r>
      <w:proofErr w:type="spellEnd"/>
      <w:r w:rsidRPr="004710B1">
        <w:rPr>
          <w:rFonts w:ascii="Arial" w:eastAsia="Times New Roman" w:hAnsi="Arial" w:cs="Arial"/>
          <w:color w:val="000000"/>
          <w:sz w:val="22"/>
          <w:szCs w:val="22"/>
        </w:rPr>
        <w:t xml:space="preserve"> of aging.</w:t>
      </w:r>
    </w:p>
    <w:p w14:paraId="5E13A3CF" w14:textId="77777777" w:rsidR="004710B1" w:rsidRPr="004710B1" w:rsidRDefault="004710B1" w:rsidP="004710B1">
      <w:pPr>
        <w:rPr>
          <w:rFonts w:ascii="Times New Roman" w:eastAsia="Times New Roman" w:hAnsi="Times New Roman" w:cs="Times New Roman"/>
          <w:color w:val="000000"/>
        </w:rPr>
      </w:pPr>
    </w:p>
    <w:p w14:paraId="328015E4"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Intermediate AMD is characterised by intermediate or large </w:t>
      </w:r>
      <w:proofErr w:type="spellStart"/>
      <w:r w:rsidRPr="004710B1">
        <w:rPr>
          <w:rFonts w:ascii="Arial" w:eastAsia="Times New Roman" w:hAnsi="Arial" w:cs="Arial"/>
          <w:color w:val="000000"/>
          <w:sz w:val="22"/>
          <w:szCs w:val="22"/>
        </w:rPr>
        <w:t>drusens</w:t>
      </w:r>
      <w:proofErr w:type="spellEnd"/>
      <w:r w:rsidRPr="004710B1">
        <w:rPr>
          <w:rFonts w:ascii="Arial" w:eastAsia="Times New Roman" w:hAnsi="Arial" w:cs="Arial"/>
          <w:color w:val="000000"/>
          <w:sz w:val="22"/>
          <w:szCs w:val="22"/>
        </w:rPr>
        <w:t xml:space="preserve"> (63 microns - 125 microns) and...</w:t>
      </w:r>
    </w:p>
    <w:p w14:paraId="76D48F8F" w14:textId="77777777" w:rsidR="004710B1" w:rsidRPr="004710B1" w:rsidRDefault="004710B1" w:rsidP="004710B1">
      <w:pPr>
        <w:rPr>
          <w:rFonts w:ascii="Times New Roman" w:eastAsia="Times New Roman" w:hAnsi="Times New Roman" w:cs="Times New Roman"/>
          <w:color w:val="000000"/>
        </w:rPr>
      </w:pPr>
    </w:p>
    <w:p w14:paraId="539468F1"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Late AMD is characterised by the widespread accumulation of large </w:t>
      </w:r>
      <w:proofErr w:type="spellStart"/>
      <w:r w:rsidRPr="004710B1">
        <w:rPr>
          <w:rFonts w:ascii="Arial" w:eastAsia="Times New Roman" w:hAnsi="Arial" w:cs="Arial"/>
          <w:color w:val="000000"/>
          <w:sz w:val="22"/>
          <w:szCs w:val="22"/>
        </w:rPr>
        <w:t>drusens</w:t>
      </w:r>
      <w:proofErr w:type="spellEnd"/>
      <w:r w:rsidRPr="004710B1">
        <w:rPr>
          <w:rFonts w:ascii="Arial" w:eastAsia="Times New Roman" w:hAnsi="Arial" w:cs="Arial"/>
          <w:color w:val="000000"/>
          <w:sz w:val="22"/>
          <w:szCs w:val="22"/>
        </w:rPr>
        <w:t xml:space="preserve"> (more than 125 microns) in the retina. </w:t>
      </w:r>
    </w:p>
    <w:p w14:paraId="7F8AD976" w14:textId="77777777" w:rsidR="004710B1" w:rsidRPr="004710B1" w:rsidRDefault="004710B1" w:rsidP="004710B1">
      <w:pPr>
        <w:rPr>
          <w:rFonts w:ascii="Times New Roman" w:eastAsia="Times New Roman" w:hAnsi="Times New Roman" w:cs="Times New Roman"/>
          <w:color w:val="000000"/>
        </w:rPr>
      </w:pPr>
    </w:p>
    <w:p w14:paraId="0CC583FF" w14:textId="1B530A0B" w:rsidR="004710B1" w:rsidRPr="004710B1" w:rsidRDefault="00F63744" w:rsidP="004710B1">
      <w:pPr>
        <w:rPr>
          <w:rFonts w:ascii="Times New Roman" w:eastAsia="Times New Roman" w:hAnsi="Times New Roman" w:cs="Times New Roman"/>
          <w:color w:val="000000"/>
        </w:rPr>
      </w:pPr>
      <w:ins w:id="17" w:author="Nicole Gladish" w:date="2020-10-08T11:03:00Z">
        <w:r>
          <w:rPr>
            <w:rFonts w:ascii="Arial" w:eastAsia="Times New Roman" w:hAnsi="Arial" w:cs="Arial"/>
            <w:color w:val="000000"/>
            <w:sz w:val="22"/>
            <w:szCs w:val="22"/>
          </w:rPr>
          <w:t>Importantly, l</w:t>
        </w:r>
      </w:ins>
      <w:del w:id="18" w:author="Nicole Gladish" w:date="2020-10-08T11:03:00Z">
        <w:r w:rsidR="004710B1" w:rsidRPr="004710B1" w:rsidDel="00F63744">
          <w:rPr>
            <w:rFonts w:ascii="Arial" w:eastAsia="Times New Roman" w:hAnsi="Arial" w:cs="Arial"/>
            <w:color w:val="000000"/>
            <w:sz w:val="22"/>
            <w:szCs w:val="22"/>
          </w:rPr>
          <w:delText>L</w:delText>
        </w:r>
      </w:del>
      <w:r w:rsidR="004710B1" w:rsidRPr="004710B1">
        <w:rPr>
          <w:rFonts w:ascii="Arial" w:eastAsia="Times New Roman" w:hAnsi="Arial" w:cs="Arial"/>
          <w:color w:val="000000"/>
          <w:sz w:val="22"/>
          <w:szCs w:val="22"/>
        </w:rPr>
        <w:t xml:space="preserve">ate AMD is subdivided into two subtypes: </w:t>
      </w:r>
      <w:commentRangeStart w:id="19"/>
      <w:r w:rsidR="004710B1" w:rsidRPr="004710B1">
        <w:rPr>
          <w:rFonts w:ascii="Arial" w:eastAsia="Times New Roman" w:hAnsi="Arial" w:cs="Arial"/>
          <w:color w:val="000000"/>
          <w:sz w:val="22"/>
          <w:szCs w:val="22"/>
        </w:rPr>
        <w:t>Geographic atrophy (</w:t>
      </w:r>
      <w:del w:id="20" w:author="Nicole Gladish" w:date="2020-10-08T11:04:00Z">
        <w:r w:rsidR="004710B1" w:rsidRPr="004710B1" w:rsidDel="00F63744">
          <w:rPr>
            <w:rFonts w:ascii="Arial" w:eastAsia="Times New Roman" w:hAnsi="Arial" w:cs="Arial"/>
            <w:color w:val="000000"/>
            <w:sz w:val="22"/>
            <w:szCs w:val="22"/>
          </w:rPr>
          <w:delText xml:space="preserve">or </w:delText>
        </w:r>
      </w:del>
      <w:r w:rsidR="004710B1" w:rsidRPr="004710B1">
        <w:rPr>
          <w:rFonts w:ascii="Arial" w:eastAsia="Times New Roman" w:hAnsi="Arial" w:cs="Arial"/>
          <w:color w:val="000000"/>
          <w:sz w:val="22"/>
          <w:szCs w:val="22"/>
        </w:rPr>
        <w:t>commonly known as dry AMD) and choroidal neovascularisation (</w:t>
      </w:r>
      <w:del w:id="21" w:author="Nicole Gladish" w:date="2020-10-08T11:04:00Z">
        <w:r w:rsidR="004710B1" w:rsidRPr="004710B1" w:rsidDel="00F63744">
          <w:rPr>
            <w:rFonts w:ascii="Arial" w:eastAsia="Times New Roman" w:hAnsi="Arial" w:cs="Arial"/>
            <w:color w:val="000000"/>
            <w:sz w:val="22"/>
            <w:szCs w:val="22"/>
          </w:rPr>
          <w:delText xml:space="preserve">or </w:delText>
        </w:r>
      </w:del>
      <w:r w:rsidR="004710B1" w:rsidRPr="004710B1">
        <w:rPr>
          <w:rFonts w:ascii="Arial" w:eastAsia="Times New Roman" w:hAnsi="Arial" w:cs="Arial"/>
          <w:color w:val="000000"/>
          <w:sz w:val="22"/>
          <w:szCs w:val="22"/>
        </w:rPr>
        <w:t xml:space="preserve">commonly known as wet AMD). </w:t>
      </w:r>
      <w:commentRangeEnd w:id="19"/>
      <w:r>
        <w:rPr>
          <w:rStyle w:val="CommentReference"/>
        </w:rPr>
        <w:commentReference w:id="19"/>
      </w:r>
      <w:del w:id="22" w:author="Nicole Gladish" w:date="2020-10-08T11:05:00Z">
        <w:r w:rsidR="004710B1" w:rsidRPr="004710B1" w:rsidDel="00F63744">
          <w:rPr>
            <w:rFonts w:ascii="Arial" w:eastAsia="Times New Roman" w:hAnsi="Arial" w:cs="Arial"/>
            <w:color w:val="000000"/>
            <w:sz w:val="22"/>
            <w:szCs w:val="22"/>
          </w:rPr>
          <w:delText>The reason why they are called dry and wet AMD respectively is beca</w:delText>
        </w:r>
      </w:del>
      <w:ins w:id="23" w:author="Nicole Gladish" w:date="2020-10-08T11:05:00Z">
        <w:r>
          <w:rPr>
            <w:rFonts w:ascii="Arial" w:eastAsia="Times New Roman" w:hAnsi="Arial" w:cs="Arial"/>
            <w:color w:val="000000"/>
            <w:sz w:val="22"/>
            <w:szCs w:val="22"/>
          </w:rPr>
          <w:t>D</w:t>
        </w:r>
      </w:ins>
      <w:del w:id="24" w:author="Nicole Gladish" w:date="2020-10-08T11:05:00Z">
        <w:r w:rsidR="004710B1" w:rsidRPr="004710B1" w:rsidDel="00F63744">
          <w:rPr>
            <w:rFonts w:ascii="Arial" w:eastAsia="Times New Roman" w:hAnsi="Arial" w:cs="Arial"/>
            <w:color w:val="000000"/>
            <w:sz w:val="22"/>
            <w:szCs w:val="22"/>
          </w:rPr>
          <w:delText>use d</w:delText>
        </w:r>
      </w:del>
      <w:r w:rsidR="004710B1" w:rsidRPr="004710B1">
        <w:rPr>
          <w:rFonts w:ascii="Arial" w:eastAsia="Times New Roman" w:hAnsi="Arial" w:cs="Arial"/>
          <w:color w:val="000000"/>
          <w:sz w:val="22"/>
          <w:szCs w:val="22"/>
        </w:rPr>
        <w:t xml:space="preserve">ry AMD </w:t>
      </w:r>
      <w:ins w:id="25" w:author="Nicole Gladish" w:date="2020-10-08T11:06:00Z">
        <w:r>
          <w:rPr>
            <w:rFonts w:ascii="Arial" w:eastAsia="Times New Roman" w:hAnsi="Arial" w:cs="Arial"/>
            <w:color w:val="000000"/>
            <w:sz w:val="22"/>
            <w:szCs w:val="22"/>
          </w:rPr>
          <w:t xml:space="preserve">gets its name as it </w:t>
        </w:r>
      </w:ins>
      <w:r w:rsidR="004710B1" w:rsidRPr="004710B1">
        <w:rPr>
          <w:rFonts w:ascii="Arial" w:eastAsia="Times New Roman" w:hAnsi="Arial" w:cs="Arial"/>
          <w:color w:val="000000"/>
          <w:sz w:val="22"/>
          <w:szCs w:val="22"/>
        </w:rPr>
        <w:t xml:space="preserve">is caused by the accumulation of hardened </w:t>
      </w:r>
      <w:proofErr w:type="spellStart"/>
      <w:r w:rsidR="004710B1" w:rsidRPr="004710B1">
        <w:rPr>
          <w:rFonts w:ascii="Arial" w:eastAsia="Times New Roman" w:hAnsi="Arial" w:cs="Arial"/>
          <w:color w:val="000000"/>
          <w:sz w:val="22"/>
          <w:szCs w:val="22"/>
        </w:rPr>
        <w:t>drusens</w:t>
      </w:r>
      <w:proofErr w:type="spellEnd"/>
      <w:r w:rsidR="004710B1" w:rsidRPr="004710B1">
        <w:rPr>
          <w:rFonts w:ascii="Arial" w:eastAsia="Times New Roman" w:hAnsi="Arial" w:cs="Arial"/>
          <w:color w:val="000000"/>
          <w:sz w:val="22"/>
          <w:szCs w:val="22"/>
        </w:rPr>
        <w:t xml:space="preserve"> (which are dry fatty deposits), while wet AMD is caused by the leakage from blood vessels that grow under the retina. Because of the nature of choroidal neovascularisation, it is still possible to treat the disease, while there is currently no known treatment for geographic atrophy.</w:t>
      </w:r>
      <w:del w:id="26" w:author="Nicole Gladish" w:date="2020-10-08T11:06:00Z">
        <w:r w:rsidR="004710B1" w:rsidRPr="004710B1" w:rsidDel="00F63744">
          <w:rPr>
            <w:rFonts w:ascii="Arial" w:eastAsia="Times New Roman" w:hAnsi="Arial" w:cs="Arial"/>
            <w:color w:val="000000"/>
            <w:sz w:val="22"/>
            <w:szCs w:val="22"/>
          </w:rPr>
          <w:delText>.</w:delText>
        </w:r>
      </w:del>
      <w:r w:rsidR="004710B1" w:rsidRPr="004710B1">
        <w:rPr>
          <w:rFonts w:ascii="Arial" w:eastAsia="Times New Roman" w:hAnsi="Arial" w:cs="Arial"/>
          <w:color w:val="000000"/>
          <w:sz w:val="22"/>
          <w:szCs w:val="22"/>
        </w:rPr>
        <w:t> </w:t>
      </w:r>
    </w:p>
    <w:p w14:paraId="1065987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2497DEDC" w14:textId="77777777" w:rsidR="004710B1" w:rsidRPr="004710B1" w:rsidRDefault="004710B1" w:rsidP="004710B1">
      <w:pPr>
        <w:rPr>
          <w:rFonts w:ascii="Times New Roman" w:eastAsia="Times New Roman" w:hAnsi="Times New Roman" w:cs="Times New Roman"/>
          <w:color w:val="000000"/>
        </w:rPr>
      </w:pPr>
    </w:p>
    <w:p w14:paraId="714D6387"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Late AMD (Wet) - Present in one eye 1.2% of the time; (Dry) - Present in one eye 0.6% of the time.  </w:t>
      </w:r>
    </w:p>
    <w:p w14:paraId="40F0286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682093A4" w14:textId="77777777" w:rsidR="004710B1" w:rsidRDefault="004710B1" w:rsidP="004710B1">
      <w:pPr>
        <w:spacing w:after="240"/>
        <w:rPr>
          <w:rFonts w:ascii="Times New Roman" w:eastAsia="Times New Roman" w:hAnsi="Times New Roman" w:cs="Times New Roman"/>
          <w:color w:val="000000"/>
        </w:rPr>
      </w:pPr>
      <w:r w:rsidRPr="004710B1">
        <w:rPr>
          <w:rFonts w:ascii="Times New Roman" w:eastAsia="Times New Roman" w:hAnsi="Times New Roman" w:cs="Times New Roman"/>
          <w:color w:val="000000"/>
        </w:rPr>
        <w:br/>
      </w:r>
      <w:r w:rsidRPr="004710B1">
        <w:rPr>
          <w:rFonts w:ascii="Arial" w:eastAsia="Times New Roman" w:hAnsi="Arial" w:cs="Arial"/>
          <w:b/>
          <w:bCs/>
          <w:color w:val="FF0000"/>
          <w:sz w:val="22"/>
          <w:szCs w:val="22"/>
        </w:rPr>
        <w:t>[slide 4]</w:t>
      </w:r>
    </w:p>
    <w:p w14:paraId="6FFF6444" w14:textId="20F1C285" w:rsidR="004710B1" w:rsidRPr="004710B1" w:rsidRDefault="004710B1" w:rsidP="004710B1">
      <w:pPr>
        <w:spacing w:after="240"/>
        <w:rPr>
          <w:rFonts w:ascii="Times New Roman" w:eastAsia="Times New Roman" w:hAnsi="Times New Roman" w:cs="Times New Roman"/>
          <w:color w:val="000000"/>
        </w:rPr>
      </w:pPr>
      <w:del w:id="27" w:author="Nicole Gladish" w:date="2020-10-08T11:07:00Z">
        <w:r w:rsidRPr="004710B1" w:rsidDel="00F63744">
          <w:rPr>
            <w:rFonts w:ascii="Arial" w:eastAsia="Times New Roman" w:hAnsi="Arial" w:cs="Arial"/>
            <w:color w:val="000000"/>
            <w:sz w:val="22"/>
            <w:szCs w:val="22"/>
          </w:rPr>
          <w:delText xml:space="preserve">So </w:delText>
        </w:r>
      </w:del>
      <w:ins w:id="28" w:author="Nicole Gladish" w:date="2020-10-08T11:07:00Z">
        <w:r w:rsidR="00F63744">
          <w:rPr>
            <w:rFonts w:ascii="Arial" w:eastAsia="Times New Roman" w:hAnsi="Arial" w:cs="Arial"/>
            <w:color w:val="000000"/>
            <w:sz w:val="22"/>
            <w:szCs w:val="22"/>
          </w:rPr>
          <w:t>Much of</w:t>
        </w:r>
      </w:ins>
      <w:ins w:id="29" w:author="Nicole Gladish" w:date="2020-10-08T11:08:00Z">
        <w:r w:rsidR="00F63744">
          <w:rPr>
            <w:rFonts w:ascii="Arial" w:eastAsia="Times New Roman" w:hAnsi="Arial" w:cs="Arial"/>
            <w:color w:val="000000"/>
            <w:sz w:val="22"/>
            <w:szCs w:val="22"/>
          </w:rPr>
          <w:t xml:space="preserve"> this</w:t>
        </w:r>
      </w:ins>
      <w:ins w:id="30" w:author="Nicole Gladish" w:date="2020-10-08T11:07:00Z">
        <w:r w:rsidR="00F63744">
          <w:rPr>
            <w:rFonts w:ascii="Arial" w:eastAsia="Times New Roman" w:hAnsi="Arial" w:cs="Arial"/>
            <w:color w:val="000000"/>
            <w:sz w:val="22"/>
            <w:szCs w:val="22"/>
          </w:rPr>
          <w:t xml:space="preserve"> research has focus</w:t>
        </w:r>
      </w:ins>
      <w:ins w:id="31" w:author="Nicole Gladish" w:date="2020-10-08T11:08:00Z">
        <w:r w:rsidR="00F63744">
          <w:rPr>
            <w:rFonts w:ascii="Arial" w:eastAsia="Times New Roman" w:hAnsi="Arial" w:cs="Arial"/>
            <w:color w:val="000000"/>
            <w:sz w:val="22"/>
            <w:szCs w:val="22"/>
          </w:rPr>
          <w:t>ed on</w:t>
        </w:r>
      </w:ins>
      <w:ins w:id="32" w:author="Nicole Gladish" w:date="2020-10-08T11:07:00Z">
        <w:r w:rsidR="00F63744" w:rsidRPr="004710B1">
          <w:rPr>
            <w:rFonts w:ascii="Arial" w:eastAsia="Times New Roman" w:hAnsi="Arial" w:cs="Arial"/>
            <w:color w:val="000000"/>
            <w:sz w:val="22"/>
            <w:szCs w:val="22"/>
          </w:rPr>
          <w:t xml:space="preserve"> </w:t>
        </w:r>
      </w:ins>
      <w:del w:id="33" w:author="Nicole Gladish" w:date="2020-10-08T11:08:00Z">
        <w:r w:rsidRPr="004710B1" w:rsidDel="00F63744">
          <w:rPr>
            <w:rFonts w:ascii="Arial" w:eastAsia="Times New Roman" w:hAnsi="Arial" w:cs="Arial"/>
            <w:color w:val="000000"/>
            <w:sz w:val="22"/>
            <w:szCs w:val="22"/>
          </w:rPr>
          <w:delText>what contributes</w:delText>
        </w:r>
      </w:del>
      <w:ins w:id="34" w:author="Nicole Gladish" w:date="2020-10-08T11:09:00Z">
        <w:r w:rsidR="003D5782">
          <w:rPr>
            <w:rFonts w:ascii="Arial" w:eastAsia="Times New Roman" w:hAnsi="Arial" w:cs="Arial"/>
            <w:color w:val="000000"/>
            <w:sz w:val="22"/>
            <w:szCs w:val="22"/>
          </w:rPr>
          <w:t>the</w:t>
        </w:r>
      </w:ins>
      <w:ins w:id="35" w:author="Nicole Gladish" w:date="2020-10-08T11:08:00Z">
        <w:r w:rsidR="00F63744">
          <w:rPr>
            <w:rFonts w:ascii="Arial" w:eastAsia="Times New Roman" w:hAnsi="Arial" w:cs="Arial"/>
            <w:color w:val="000000"/>
            <w:sz w:val="22"/>
            <w:szCs w:val="22"/>
          </w:rPr>
          <w:t xml:space="preserve"> factors contributing</w:t>
        </w:r>
      </w:ins>
      <w:r w:rsidRPr="004710B1">
        <w:rPr>
          <w:rFonts w:ascii="Arial" w:eastAsia="Times New Roman" w:hAnsi="Arial" w:cs="Arial"/>
          <w:color w:val="000000"/>
          <w:sz w:val="22"/>
          <w:szCs w:val="22"/>
        </w:rPr>
        <w:t xml:space="preserve"> to </w:t>
      </w:r>
      <w:del w:id="36" w:author="Nicole Gladish" w:date="2020-10-08T11:08:00Z">
        <w:r w:rsidRPr="004710B1" w:rsidDel="00F63744">
          <w:rPr>
            <w:rFonts w:ascii="Arial" w:eastAsia="Times New Roman" w:hAnsi="Arial" w:cs="Arial"/>
            <w:color w:val="000000"/>
            <w:sz w:val="22"/>
            <w:szCs w:val="22"/>
          </w:rPr>
          <w:delText xml:space="preserve">the </w:delText>
        </w:r>
      </w:del>
      <w:ins w:id="37" w:author="Nicole Gladish" w:date="2020-10-08T11:08:00Z">
        <w:r w:rsidR="00F63744">
          <w:rPr>
            <w:rFonts w:ascii="Arial" w:eastAsia="Times New Roman" w:hAnsi="Arial" w:cs="Arial"/>
            <w:color w:val="000000"/>
            <w:sz w:val="22"/>
            <w:szCs w:val="22"/>
          </w:rPr>
          <w:t>AMD</w:t>
        </w:r>
        <w:r w:rsidR="00F63744"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pathology</w:t>
      </w:r>
      <w:ins w:id="38" w:author="Nicole Gladish" w:date="2020-10-08T11:09:00Z">
        <w:r w:rsidR="003D5782">
          <w:rPr>
            <w:rFonts w:ascii="Arial" w:eastAsia="Times New Roman" w:hAnsi="Arial" w:cs="Arial"/>
            <w:color w:val="000000"/>
            <w:sz w:val="22"/>
            <w:szCs w:val="22"/>
          </w:rPr>
          <w:t xml:space="preserve"> </w:t>
        </w:r>
      </w:ins>
      <w:ins w:id="39" w:author="Nicole Gladish" w:date="2020-10-08T11:10:00Z">
        <w:r w:rsidR="003D5782">
          <w:rPr>
            <w:rFonts w:ascii="Arial" w:eastAsia="Times New Roman" w:hAnsi="Arial" w:cs="Arial"/>
            <w:color w:val="000000"/>
            <w:sz w:val="22"/>
            <w:szCs w:val="22"/>
          </w:rPr>
          <w:t>which include</w:t>
        </w:r>
      </w:ins>
      <w:ins w:id="40" w:author="Nicole Gladish" w:date="2020-10-08T11:09:00Z">
        <w:r w:rsidR="003D5782">
          <w:rPr>
            <w:rFonts w:ascii="Arial" w:eastAsia="Times New Roman" w:hAnsi="Arial" w:cs="Arial"/>
            <w:color w:val="000000"/>
            <w:sz w:val="22"/>
            <w:szCs w:val="22"/>
          </w:rPr>
          <w:t xml:space="preserve"> several environmental </w:t>
        </w:r>
      </w:ins>
      <w:del w:id="41" w:author="Nicole Gladish" w:date="2020-10-08T11:08:00Z">
        <w:r w:rsidRPr="004710B1" w:rsidDel="00F63744">
          <w:rPr>
            <w:rFonts w:ascii="Arial" w:eastAsia="Times New Roman" w:hAnsi="Arial" w:cs="Arial"/>
            <w:color w:val="000000"/>
            <w:sz w:val="22"/>
            <w:szCs w:val="22"/>
          </w:rPr>
          <w:delText xml:space="preserve"> of AMD? </w:delText>
        </w:r>
      </w:del>
      <w:del w:id="42" w:author="Nicole Gladish" w:date="2020-10-08T11:09:00Z">
        <w:r w:rsidRPr="004710B1" w:rsidDel="003D5782">
          <w:rPr>
            <w:rFonts w:ascii="Arial" w:eastAsia="Times New Roman" w:hAnsi="Arial" w:cs="Arial"/>
            <w:color w:val="000000"/>
            <w:sz w:val="22"/>
            <w:szCs w:val="22"/>
          </w:rPr>
          <w:delText xml:space="preserve">Both environmental </w:delText>
        </w:r>
      </w:del>
      <w:r w:rsidRPr="004710B1">
        <w:rPr>
          <w:rFonts w:ascii="Arial" w:eastAsia="Times New Roman" w:hAnsi="Arial" w:cs="Arial"/>
          <w:color w:val="000000"/>
          <w:sz w:val="22"/>
          <w:szCs w:val="22"/>
        </w:rPr>
        <w:t>and genetic risk</w:t>
      </w:r>
      <w:ins w:id="43" w:author="Nicole Gladish" w:date="2020-10-08T11:10:00Z">
        <w:r w:rsidR="003D5782">
          <w:rPr>
            <w:rFonts w:ascii="Arial" w:eastAsia="Times New Roman" w:hAnsi="Arial" w:cs="Arial"/>
            <w:color w:val="000000"/>
            <w:sz w:val="22"/>
            <w:szCs w:val="22"/>
          </w:rPr>
          <w:t>s</w:t>
        </w:r>
      </w:ins>
      <w:del w:id="44" w:author="Nicole Gladish" w:date="2020-10-08T11:10:00Z">
        <w:r w:rsidRPr="004710B1" w:rsidDel="003D5782">
          <w:rPr>
            <w:rFonts w:ascii="Arial" w:eastAsia="Times New Roman" w:hAnsi="Arial" w:cs="Arial"/>
            <w:color w:val="000000"/>
            <w:sz w:val="22"/>
            <w:szCs w:val="22"/>
          </w:rPr>
          <w:delText xml:space="preserve"> factors</w:delText>
        </w:r>
      </w:del>
      <w:del w:id="45" w:author="Nicole Gladish" w:date="2020-10-08T11:09:00Z">
        <w:r w:rsidRPr="004710B1" w:rsidDel="003D5782">
          <w:rPr>
            <w:rFonts w:ascii="Arial" w:eastAsia="Times New Roman" w:hAnsi="Arial" w:cs="Arial"/>
            <w:color w:val="000000"/>
            <w:sz w:val="22"/>
            <w:szCs w:val="22"/>
          </w:rPr>
          <w:delText xml:space="preserve"> are contributors of AMD</w:delText>
        </w:r>
      </w:del>
      <w:r w:rsidRPr="004710B1">
        <w:rPr>
          <w:rFonts w:ascii="Arial" w:eastAsia="Times New Roman" w:hAnsi="Arial" w:cs="Arial"/>
          <w:color w:val="000000"/>
          <w:sz w:val="22"/>
          <w:szCs w:val="22"/>
        </w:rPr>
        <w:t>. In</w:t>
      </w:r>
      <w:del w:id="46" w:author="Nicole Gladish" w:date="2020-10-08T11:10:00Z">
        <w:r w:rsidRPr="004710B1" w:rsidDel="003D5782">
          <w:rPr>
            <w:rFonts w:ascii="Arial" w:eastAsia="Times New Roman" w:hAnsi="Arial" w:cs="Arial"/>
            <w:color w:val="000000"/>
            <w:sz w:val="22"/>
            <w:szCs w:val="22"/>
          </w:rPr>
          <w:delText xml:space="preserve"> a</w:delText>
        </w:r>
      </w:del>
      <w:r w:rsidRPr="004710B1">
        <w:rPr>
          <w:rFonts w:ascii="Arial" w:eastAsia="Times New Roman" w:hAnsi="Arial" w:cs="Arial"/>
          <w:color w:val="000000"/>
          <w:sz w:val="22"/>
          <w:szCs w:val="22"/>
        </w:rPr>
        <w:t xml:space="preserve"> </w:t>
      </w:r>
      <w:ins w:id="47" w:author="Nicole Gladish" w:date="2020-10-08T11:10:00Z">
        <w:r w:rsidR="003D5782">
          <w:rPr>
            <w:rFonts w:ascii="Arial" w:eastAsia="Times New Roman" w:hAnsi="Arial" w:cs="Arial"/>
            <w:color w:val="000000"/>
            <w:sz w:val="22"/>
            <w:szCs w:val="22"/>
          </w:rPr>
          <w:t xml:space="preserve">a </w:t>
        </w:r>
      </w:ins>
      <w:ins w:id="48" w:author="Nicole Gladish" w:date="2020-10-08T11:28:00Z">
        <w:r w:rsidR="003D5782">
          <w:rPr>
            <w:rFonts w:ascii="Arial" w:eastAsia="Times New Roman" w:hAnsi="Arial" w:cs="Arial"/>
            <w:color w:val="000000"/>
            <w:sz w:val="22"/>
            <w:szCs w:val="22"/>
          </w:rPr>
          <w:t xml:space="preserve">2005 </w:t>
        </w:r>
      </w:ins>
      <w:ins w:id="49" w:author="Nicole Gladish" w:date="2020-10-08T11:11:00Z">
        <w:r w:rsidR="003D5782">
          <w:rPr>
            <w:rFonts w:ascii="Arial" w:eastAsia="Times New Roman" w:hAnsi="Arial" w:cs="Arial"/>
            <w:color w:val="000000"/>
            <w:sz w:val="22"/>
            <w:szCs w:val="22"/>
          </w:rPr>
          <w:t xml:space="preserve">study investigating </w:t>
        </w:r>
        <w:commentRangeStart w:id="50"/>
        <w:r w:rsidR="003D5782">
          <w:rPr>
            <w:rFonts w:ascii="Arial" w:eastAsia="Times New Roman" w:hAnsi="Arial" w:cs="Arial"/>
            <w:color w:val="000000"/>
            <w:sz w:val="22"/>
            <w:szCs w:val="22"/>
          </w:rPr>
          <w:t xml:space="preserve">840 </w:t>
        </w:r>
      </w:ins>
      <w:commentRangeStart w:id="51"/>
      <w:del w:id="52" w:author="Nicole Gladish" w:date="2020-10-08T11:10:00Z">
        <w:r w:rsidRPr="004710B1" w:rsidDel="003D5782">
          <w:rPr>
            <w:rFonts w:ascii="Arial" w:eastAsia="Times New Roman" w:hAnsi="Arial" w:cs="Arial"/>
            <w:color w:val="000000"/>
            <w:sz w:val="22"/>
            <w:szCs w:val="22"/>
          </w:rPr>
          <w:delText xml:space="preserve">840 </w:delText>
        </w:r>
      </w:del>
      <w:r w:rsidRPr="004710B1">
        <w:rPr>
          <w:rFonts w:ascii="Arial" w:eastAsia="Times New Roman" w:hAnsi="Arial" w:cs="Arial"/>
          <w:color w:val="000000"/>
          <w:sz w:val="22"/>
          <w:szCs w:val="22"/>
        </w:rPr>
        <w:t>male twin pair</w:t>
      </w:r>
      <w:ins w:id="53" w:author="Nicole Gladish" w:date="2020-10-08T11:11:00Z">
        <w:r w:rsidR="003D5782">
          <w:rPr>
            <w:rFonts w:ascii="Arial" w:eastAsia="Times New Roman" w:hAnsi="Arial" w:cs="Arial"/>
            <w:color w:val="000000"/>
            <w:sz w:val="22"/>
            <w:szCs w:val="22"/>
          </w:rPr>
          <w:t>s</w:t>
        </w:r>
      </w:ins>
      <w:del w:id="54" w:author="Nicole Gladish" w:date="2020-10-08T11:10:00Z">
        <w:r w:rsidRPr="004710B1" w:rsidDel="003D5782">
          <w:rPr>
            <w:rFonts w:ascii="Arial" w:eastAsia="Times New Roman" w:hAnsi="Arial" w:cs="Arial"/>
            <w:color w:val="000000"/>
            <w:sz w:val="22"/>
            <w:szCs w:val="22"/>
          </w:rPr>
          <w:delText>s</w:delText>
        </w:r>
      </w:del>
      <w:r w:rsidRPr="004710B1">
        <w:rPr>
          <w:rFonts w:ascii="Arial" w:eastAsia="Times New Roman" w:hAnsi="Arial" w:cs="Arial"/>
          <w:color w:val="000000"/>
          <w:sz w:val="22"/>
          <w:szCs w:val="22"/>
        </w:rPr>
        <w:t xml:space="preserve"> </w:t>
      </w:r>
      <w:commentRangeEnd w:id="51"/>
      <w:r w:rsidR="00C936BD">
        <w:rPr>
          <w:rStyle w:val="CommentReference"/>
        </w:rPr>
        <w:commentReference w:id="51"/>
      </w:r>
      <w:ins w:id="55" w:author="Nicole Gladish" w:date="2020-10-08T11:28:00Z">
        <w:r w:rsidR="003D5782">
          <w:rPr>
            <w:rFonts w:ascii="Arial" w:eastAsia="Times New Roman" w:hAnsi="Arial" w:cs="Arial"/>
            <w:color w:val="000000"/>
            <w:sz w:val="22"/>
            <w:szCs w:val="22"/>
          </w:rPr>
          <w:t xml:space="preserve">from the US </w:t>
        </w:r>
      </w:ins>
      <w:del w:id="56" w:author="Nicole Gladish" w:date="2020-10-08T11:11:00Z">
        <w:r w:rsidRPr="004710B1" w:rsidDel="003D5782">
          <w:rPr>
            <w:rFonts w:ascii="Arial" w:eastAsia="Times New Roman" w:hAnsi="Arial" w:cs="Arial"/>
            <w:color w:val="000000"/>
            <w:sz w:val="22"/>
            <w:szCs w:val="22"/>
          </w:rPr>
          <w:delText xml:space="preserve">study </w:delText>
        </w:r>
      </w:del>
      <w:r w:rsidRPr="004710B1">
        <w:rPr>
          <w:rFonts w:ascii="Arial" w:eastAsia="Times New Roman" w:hAnsi="Arial" w:cs="Arial"/>
          <w:color w:val="000000"/>
          <w:sz w:val="22"/>
          <w:szCs w:val="22"/>
        </w:rPr>
        <w:t>(440 monozygotic twins - share complete genetic makeup, and 400 dizygotic twins - share half of their genes)</w:t>
      </w:r>
      <w:del w:id="57" w:author="Nicole Gladish" w:date="2020-10-08T11:28:00Z">
        <w:r w:rsidRPr="004710B1" w:rsidDel="003D5782">
          <w:rPr>
            <w:rFonts w:ascii="Arial" w:eastAsia="Times New Roman" w:hAnsi="Arial" w:cs="Arial"/>
            <w:color w:val="000000"/>
            <w:sz w:val="22"/>
            <w:szCs w:val="22"/>
          </w:rPr>
          <w:delText xml:space="preserve"> </w:delText>
        </w:r>
      </w:del>
      <w:commentRangeEnd w:id="50"/>
      <w:r w:rsidR="003D5782">
        <w:rPr>
          <w:rStyle w:val="CommentReference"/>
        </w:rPr>
        <w:commentReference w:id="50"/>
      </w:r>
      <w:del w:id="58" w:author="Nicole Gladish" w:date="2020-10-08T11:10:00Z">
        <w:r w:rsidRPr="004710B1" w:rsidDel="003D5782">
          <w:rPr>
            <w:rFonts w:ascii="Arial" w:eastAsia="Times New Roman" w:hAnsi="Arial" w:cs="Arial"/>
            <w:color w:val="000000"/>
            <w:sz w:val="22"/>
            <w:szCs w:val="22"/>
          </w:rPr>
          <w:delText xml:space="preserve">that was </w:delText>
        </w:r>
      </w:del>
      <w:del w:id="59" w:author="Nicole Gladish" w:date="2020-10-08T11:28:00Z">
        <w:r w:rsidRPr="004710B1" w:rsidDel="003D5782">
          <w:rPr>
            <w:rFonts w:ascii="Arial" w:eastAsia="Times New Roman" w:hAnsi="Arial" w:cs="Arial"/>
            <w:color w:val="000000"/>
            <w:sz w:val="22"/>
            <w:szCs w:val="22"/>
          </w:rPr>
          <w:delText>conducted in the United States in 2005</w:delText>
        </w:r>
      </w:del>
      <w:r w:rsidRPr="004710B1">
        <w:rPr>
          <w:rFonts w:ascii="Arial" w:eastAsia="Times New Roman" w:hAnsi="Arial" w:cs="Arial"/>
          <w:color w:val="000000"/>
          <w:sz w:val="22"/>
          <w:szCs w:val="22"/>
        </w:rPr>
        <w:t xml:space="preserve">, it was determined that the heritability of AMD is 46% and 71% for early and late AMD respectively. Since 46% - 71% of AMD variation may be explained by genetic factors, they have been extensively explored in the context of GWAS studies. Conversely, the heritability of AMD also highlights the relative importance of environmental risk factors such as </w:t>
      </w:r>
      <w:commentRangeStart w:id="60"/>
      <w:r w:rsidRPr="004710B1">
        <w:rPr>
          <w:rFonts w:ascii="Arial" w:eastAsia="Times New Roman" w:hAnsi="Arial" w:cs="Arial"/>
          <w:color w:val="000000"/>
          <w:sz w:val="22"/>
          <w:szCs w:val="22"/>
        </w:rPr>
        <w:t xml:space="preserve">smoking </w:t>
      </w:r>
      <w:commentRangeEnd w:id="60"/>
      <w:r w:rsidR="00BA680B">
        <w:rPr>
          <w:rStyle w:val="CommentReference"/>
        </w:rPr>
        <w:commentReference w:id="60"/>
      </w:r>
      <w:r w:rsidRPr="004710B1">
        <w:rPr>
          <w:rFonts w:ascii="Arial" w:eastAsia="Times New Roman" w:hAnsi="Arial" w:cs="Arial"/>
          <w:color w:val="000000"/>
          <w:sz w:val="22"/>
          <w:szCs w:val="22"/>
        </w:rPr>
        <w:t xml:space="preserve">and diet in the early stages of the disease. This provides an avenue for </w:t>
      </w:r>
      <w:del w:id="61" w:author="Nicole Gladish" w:date="2020-10-08T11:31:00Z">
        <w:r w:rsidRPr="004710B1" w:rsidDel="00BA680B">
          <w:rPr>
            <w:rFonts w:ascii="Arial" w:eastAsia="Times New Roman" w:hAnsi="Arial" w:cs="Arial"/>
            <w:color w:val="000000"/>
            <w:sz w:val="22"/>
            <w:szCs w:val="22"/>
          </w:rPr>
          <w:delText xml:space="preserve">the </w:delText>
        </w:r>
      </w:del>
      <w:ins w:id="62" w:author="Nicole Gladish" w:date="2020-10-08T11:31:00Z">
        <w:r w:rsidR="00BA680B">
          <w:rPr>
            <w:rFonts w:ascii="Arial" w:eastAsia="Times New Roman" w:hAnsi="Arial" w:cs="Arial"/>
            <w:color w:val="000000"/>
            <w:sz w:val="22"/>
            <w:szCs w:val="22"/>
          </w:rPr>
          <w:t>disease</w:t>
        </w:r>
        <w:r w:rsidR="00BA680B"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exploration </w:t>
      </w:r>
      <w:del w:id="63" w:author="Nicole Gladish" w:date="2020-10-08T11:31:00Z">
        <w:r w:rsidRPr="004710B1" w:rsidDel="00BA680B">
          <w:rPr>
            <w:rFonts w:ascii="Arial" w:eastAsia="Times New Roman" w:hAnsi="Arial" w:cs="Arial"/>
            <w:color w:val="000000"/>
            <w:sz w:val="22"/>
            <w:szCs w:val="22"/>
          </w:rPr>
          <w:delText xml:space="preserve">of the disease </w:delText>
        </w:r>
      </w:del>
      <w:r w:rsidRPr="004710B1">
        <w:rPr>
          <w:rFonts w:ascii="Arial" w:eastAsia="Times New Roman" w:hAnsi="Arial" w:cs="Arial"/>
          <w:color w:val="000000"/>
          <w:sz w:val="22"/>
          <w:szCs w:val="22"/>
        </w:rPr>
        <w:t xml:space="preserve">in an epigenetic </w:t>
      </w:r>
      <w:del w:id="64" w:author="Nicole Gladish" w:date="2020-10-08T11:32:00Z">
        <w:r w:rsidRPr="004710B1" w:rsidDel="00BA680B">
          <w:rPr>
            <w:rFonts w:ascii="Arial" w:eastAsia="Times New Roman" w:hAnsi="Arial" w:cs="Arial"/>
            <w:color w:val="000000"/>
            <w:sz w:val="22"/>
            <w:szCs w:val="22"/>
          </w:rPr>
          <w:delText xml:space="preserve">perspective </w:delText>
        </w:r>
      </w:del>
      <w:ins w:id="65" w:author="Nicole Gladish" w:date="2020-10-08T11:32:00Z">
        <w:r w:rsidR="00BA680B">
          <w:rPr>
            <w:rFonts w:ascii="Arial" w:eastAsia="Times New Roman" w:hAnsi="Arial" w:cs="Arial"/>
            <w:color w:val="000000"/>
            <w:sz w:val="22"/>
            <w:szCs w:val="22"/>
          </w:rPr>
          <w:t>context</w:t>
        </w:r>
        <w:r w:rsidR="00BA680B"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as it has been suggested that tissue-specific DNA methylation </w:t>
      </w:r>
      <w:ins w:id="66" w:author="Nicole Gladish" w:date="2020-10-08T11:32:00Z">
        <w:r w:rsidR="00BA680B">
          <w:rPr>
            <w:rFonts w:ascii="Arial" w:eastAsia="Times New Roman" w:hAnsi="Arial" w:cs="Arial"/>
            <w:color w:val="000000"/>
            <w:sz w:val="22"/>
            <w:szCs w:val="22"/>
          </w:rPr>
          <w:t xml:space="preserve">differences </w:t>
        </w:r>
      </w:ins>
      <w:r w:rsidRPr="004710B1">
        <w:rPr>
          <w:rFonts w:ascii="Arial" w:eastAsia="Times New Roman" w:hAnsi="Arial" w:cs="Arial"/>
          <w:color w:val="000000"/>
          <w:sz w:val="22"/>
          <w:szCs w:val="22"/>
        </w:rPr>
        <w:t>may be the key in understanding the interplay between genetic and environmental risk factors in AMD.</w:t>
      </w:r>
    </w:p>
    <w:p w14:paraId="33B677DE" w14:textId="77777777" w:rsidR="004710B1" w:rsidRPr="004710B1" w:rsidRDefault="004710B1" w:rsidP="004710B1">
      <w:pPr>
        <w:rPr>
          <w:rFonts w:ascii="Times New Roman" w:eastAsia="Times New Roman" w:hAnsi="Times New Roman" w:cs="Times New Roman"/>
          <w:color w:val="000000"/>
        </w:rPr>
      </w:pPr>
    </w:p>
    <w:p w14:paraId="7A216087"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Ref: Seddon et al. (2005) The US Twin Study of Age-Related Macular Degeneration.</w:t>
      </w:r>
    </w:p>
    <w:p w14:paraId="6D8115E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Twins from World War II Veteran Twin Registry.</w:t>
      </w:r>
    </w:p>
    <w:p w14:paraId="0C32FAB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1ACA162E" w14:textId="77777777" w:rsidR="004710B1" w:rsidRPr="004710B1" w:rsidRDefault="004710B1" w:rsidP="004710B1">
      <w:pPr>
        <w:rPr>
          <w:rFonts w:ascii="Times New Roman" w:eastAsia="Times New Roman" w:hAnsi="Times New Roman" w:cs="Times New Roman"/>
          <w:color w:val="000000"/>
        </w:rPr>
      </w:pPr>
    </w:p>
    <w:p w14:paraId="55C19D4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On monozygotic and dizygotic twins - a trait influenced entirely by additive genetic factors should correlate perfectly in MZ twins and approximately 0.5 in DZ twins. A trait influenced entirely by shared environmental factors should correlate perfectly in both MZ and DZ twins. ACE (additive genetic, common environment and unique environment model) predicts DZ correlation ranging from 0.5 of MZ correlation (i.e. purely additive and unique environment) to being equal to MZ (i.e. purely common and unique environment).</w:t>
      </w:r>
    </w:p>
    <w:p w14:paraId="7FBC94D2" w14:textId="77777777" w:rsidR="004710B1" w:rsidRPr="004710B1" w:rsidRDefault="004710B1" w:rsidP="004710B1">
      <w:pPr>
        <w:rPr>
          <w:rFonts w:ascii="Times New Roman" w:eastAsia="Times New Roman" w:hAnsi="Times New Roman" w:cs="Times New Roman"/>
          <w:color w:val="000000"/>
        </w:rPr>
      </w:pPr>
    </w:p>
    <w:p w14:paraId="00A6342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Unique environmental factors accounting for 19% - 37% of the variation in AMD grade. No evidence for shared environmental factors (however, twins most likely had not been cohabiting for over 50 years, so it’s not surprising that shared environmental effects are not detected). </w:t>
      </w:r>
    </w:p>
    <w:p w14:paraId="032C6DC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5A7D27F1" w14:textId="77777777" w:rsidR="004710B1" w:rsidRPr="004710B1" w:rsidRDefault="004710B1" w:rsidP="004710B1">
      <w:pPr>
        <w:rPr>
          <w:rFonts w:ascii="Times New Roman" w:eastAsia="Times New Roman" w:hAnsi="Times New Roman" w:cs="Times New Roman"/>
          <w:color w:val="000000"/>
        </w:rPr>
      </w:pPr>
    </w:p>
    <w:p w14:paraId="0E721F0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5]</w:t>
      </w:r>
    </w:p>
    <w:p w14:paraId="4B1E26CA" w14:textId="18F6D82D"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Risk of AMD increases with age</w:t>
      </w:r>
      <w:ins w:id="67" w:author="Nicole Gladish" w:date="2020-10-08T11:33:00Z">
        <w:r w:rsidR="00BA680B">
          <w:rPr>
            <w:rFonts w:ascii="Arial" w:eastAsia="Times New Roman" w:hAnsi="Arial" w:cs="Arial"/>
            <w:color w:val="000000"/>
            <w:sz w:val="22"/>
            <w:szCs w:val="22"/>
          </w:rPr>
          <w:t xml:space="preserve">, with 3-fold </w:t>
        </w:r>
      </w:ins>
      <w:del w:id="68" w:author="Nicole Gladish" w:date="2020-10-08T11:32:00Z">
        <w:r w:rsidRPr="004710B1" w:rsidDel="00BA680B">
          <w:rPr>
            <w:rFonts w:ascii="Arial" w:eastAsia="Times New Roman" w:hAnsi="Arial" w:cs="Arial"/>
            <w:color w:val="000000"/>
            <w:sz w:val="22"/>
            <w:szCs w:val="22"/>
          </w:rPr>
          <w:delText xml:space="preserve">. </w:delText>
        </w:r>
      </w:del>
      <w:del w:id="69" w:author="Nicole Gladish" w:date="2020-10-08T11:33:00Z">
        <w:r w:rsidRPr="004710B1" w:rsidDel="00BA680B">
          <w:rPr>
            <w:rFonts w:ascii="Arial" w:eastAsia="Times New Roman" w:hAnsi="Arial" w:cs="Arial"/>
            <w:color w:val="000000"/>
            <w:sz w:val="22"/>
            <w:szCs w:val="22"/>
          </w:rPr>
          <w:delText>Incidence</w:delText>
        </w:r>
      </w:del>
      <w:ins w:id="70" w:author="Nicole Gladish" w:date="2020-10-08T11:33:00Z">
        <w:r w:rsidR="00BA680B">
          <w:rPr>
            <w:rFonts w:ascii="Arial" w:eastAsia="Times New Roman" w:hAnsi="Arial" w:cs="Arial"/>
            <w:color w:val="000000"/>
            <w:sz w:val="22"/>
            <w:szCs w:val="22"/>
          </w:rPr>
          <w:t>increases</w:t>
        </w:r>
      </w:ins>
      <w:r w:rsidRPr="004710B1">
        <w:rPr>
          <w:rFonts w:ascii="Arial" w:eastAsia="Times New Roman" w:hAnsi="Arial" w:cs="Arial"/>
          <w:color w:val="000000"/>
          <w:sz w:val="22"/>
          <w:szCs w:val="22"/>
        </w:rPr>
        <w:t xml:space="preserve"> of AMD </w:t>
      </w:r>
      <w:del w:id="71" w:author="Nicole Gladish" w:date="2020-10-08T11:33:00Z">
        <w:r w:rsidRPr="004710B1" w:rsidDel="00BA680B">
          <w:rPr>
            <w:rFonts w:ascii="Arial" w:eastAsia="Times New Roman" w:hAnsi="Arial" w:cs="Arial"/>
            <w:color w:val="000000"/>
            <w:sz w:val="22"/>
            <w:szCs w:val="22"/>
          </w:rPr>
          <w:delText xml:space="preserve">increases </w:delText>
        </w:r>
      </w:del>
      <w:ins w:id="72" w:author="Nicole Gladish" w:date="2020-10-08T11:33:00Z">
        <w:r w:rsidR="00BA680B">
          <w:rPr>
            <w:rFonts w:ascii="Arial" w:eastAsia="Times New Roman" w:hAnsi="Arial" w:cs="Arial"/>
            <w:color w:val="000000"/>
            <w:sz w:val="22"/>
            <w:szCs w:val="22"/>
          </w:rPr>
          <w:t>incidence</w:t>
        </w:r>
        <w:r w:rsidR="00BA680B" w:rsidRPr="004710B1">
          <w:rPr>
            <w:rFonts w:ascii="Arial" w:eastAsia="Times New Roman" w:hAnsi="Arial" w:cs="Arial"/>
            <w:color w:val="000000"/>
            <w:sz w:val="22"/>
            <w:szCs w:val="22"/>
          </w:rPr>
          <w:t xml:space="preserve"> </w:t>
        </w:r>
        <w:r w:rsidR="00BA680B">
          <w:rPr>
            <w:rFonts w:ascii="Arial" w:eastAsia="Times New Roman" w:hAnsi="Arial" w:cs="Arial"/>
            <w:color w:val="000000"/>
            <w:sz w:val="22"/>
            <w:szCs w:val="22"/>
          </w:rPr>
          <w:t>amongst</w:t>
        </w:r>
      </w:ins>
      <w:del w:id="73" w:author="Nicole Gladish" w:date="2020-10-08T11:33:00Z">
        <w:r w:rsidRPr="004710B1" w:rsidDel="00BA680B">
          <w:rPr>
            <w:rFonts w:ascii="Arial" w:eastAsia="Times New Roman" w:hAnsi="Arial" w:cs="Arial"/>
            <w:color w:val="000000"/>
            <w:sz w:val="22"/>
            <w:szCs w:val="22"/>
          </w:rPr>
          <w:delText>3 fold in</w:delText>
        </w:r>
      </w:del>
      <w:r w:rsidRPr="004710B1">
        <w:rPr>
          <w:rFonts w:ascii="Arial" w:eastAsia="Times New Roman" w:hAnsi="Arial" w:cs="Arial"/>
          <w:color w:val="000000"/>
          <w:sz w:val="22"/>
          <w:szCs w:val="22"/>
        </w:rPr>
        <w:t xml:space="preserve"> individuals over 75 </w:t>
      </w:r>
      <w:del w:id="74" w:author="Nicole Gladish" w:date="2020-10-08T11:33:00Z">
        <w:r w:rsidRPr="004710B1" w:rsidDel="00BA680B">
          <w:rPr>
            <w:rFonts w:ascii="Arial" w:eastAsia="Times New Roman" w:hAnsi="Arial" w:cs="Arial"/>
            <w:color w:val="000000"/>
            <w:sz w:val="22"/>
            <w:szCs w:val="22"/>
          </w:rPr>
          <w:delText xml:space="preserve">years old as </w:delText>
        </w:r>
      </w:del>
      <w:r w:rsidRPr="004710B1">
        <w:rPr>
          <w:rFonts w:ascii="Arial" w:eastAsia="Times New Roman" w:hAnsi="Arial" w:cs="Arial"/>
          <w:color w:val="000000"/>
          <w:sz w:val="22"/>
          <w:szCs w:val="22"/>
        </w:rPr>
        <w:t>compared to individuals between 65 - 74</w:t>
      </w:r>
      <w:del w:id="75" w:author="Nicole Gladish" w:date="2020-10-08T11:33:00Z">
        <w:r w:rsidRPr="004710B1" w:rsidDel="00BA680B">
          <w:rPr>
            <w:rFonts w:ascii="Arial" w:eastAsia="Times New Roman" w:hAnsi="Arial" w:cs="Arial"/>
            <w:color w:val="000000"/>
            <w:sz w:val="22"/>
            <w:szCs w:val="22"/>
          </w:rPr>
          <w:delText xml:space="preserve"> years old</w:delText>
        </w:r>
      </w:del>
      <w:r w:rsidRPr="004710B1">
        <w:rPr>
          <w:rFonts w:ascii="Arial" w:eastAsia="Times New Roman" w:hAnsi="Arial" w:cs="Arial"/>
          <w:color w:val="000000"/>
          <w:sz w:val="22"/>
          <w:szCs w:val="22"/>
        </w:rPr>
        <w:t>. </w:t>
      </w:r>
    </w:p>
    <w:p w14:paraId="5EC2F0E4" w14:textId="77777777" w:rsidR="004710B1" w:rsidRPr="004710B1" w:rsidRDefault="004710B1" w:rsidP="004710B1">
      <w:pPr>
        <w:rPr>
          <w:rFonts w:ascii="Times New Roman" w:eastAsia="Times New Roman" w:hAnsi="Times New Roman" w:cs="Times New Roman"/>
          <w:color w:val="000000"/>
        </w:rPr>
      </w:pPr>
    </w:p>
    <w:p w14:paraId="77A04F0A" w14:textId="25D4FED9"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Smoking is the most consistent risk factor in AMD</w:t>
      </w:r>
      <w:ins w:id="76" w:author="Nicole Gladish" w:date="2020-10-08T11:34:00Z">
        <w:r w:rsidR="00BA680B">
          <w:rPr>
            <w:rFonts w:ascii="Arial" w:eastAsia="Times New Roman" w:hAnsi="Arial" w:cs="Arial"/>
            <w:color w:val="000000"/>
            <w:sz w:val="22"/>
            <w:szCs w:val="22"/>
          </w:rPr>
          <w:t xml:space="preserve"> where </w:t>
        </w:r>
      </w:ins>
      <w:del w:id="77" w:author="Nicole Gladish" w:date="2020-10-08T11:34:00Z">
        <w:r w:rsidRPr="004710B1" w:rsidDel="00BA680B">
          <w:rPr>
            <w:rFonts w:ascii="Arial" w:eastAsia="Times New Roman" w:hAnsi="Arial" w:cs="Arial"/>
            <w:color w:val="000000"/>
            <w:sz w:val="22"/>
            <w:szCs w:val="22"/>
          </w:rPr>
          <w:delText xml:space="preserve">. However, it was seen from a cohort that </w:delText>
        </w:r>
      </w:del>
      <w:r w:rsidRPr="004710B1">
        <w:rPr>
          <w:rFonts w:ascii="Arial" w:eastAsia="Times New Roman" w:hAnsi="Arial" w:cs="Arial"/>
          <w:color w:val="000000"/>
          <w:sz w:val="22"/>
          <w:szCs w:val="22"/>
        </w:rPr>
        <w:t xml:space="preserve">relative risk </w:t>
      </w:r>
      <w:ins w:id="78" w:author="Nicole Gladish" w:date="2020-10-08T11:34:00Z">
        <w:r w:rsidR="00BA680B">
          <w:rPr>
            <w:rFonts w:ascii="Arial" w:eastAsia="Times New Roman" w:hAnsi="Arial" w:cs="Arial"/>
            <w:color w:val="000000"/>
            <w:sz w:val="22"/>
            <w:szCs w:val="22"/>
          </w:rPr>
          <w:t xml:space="preserve">has been reported to </w:t>
        </w:r>
      </w:ins>
      <w:r w:rsidRPr="004710B1">
        <w:rPr>
          <w:rFonts w:ascii="Arial" w:eastAsia="Times New Roman" w:hAnsi="Arial" w:cs="Arial"/>
          <w:color w:val="000000"/>
          <w:sz w:val="22"/>
          <w:szCs w:val="22"/>
        </w:rPr>
        <w:t>decreas</w:t>
      </w:r>
      <w:ins w:id="79" w:author="Nicole Gladish" w:date="2020-10-08T11:34:00Z">
        <w:r w:rsidR="00BA680B">
          <w:rPr>
            <w:rFonts w:ascii="Arial" w:eastAsia="Times New Roman" w:hAnsi="Arial" w:cs="Arial"/>
            <w:color w:val="000000"/>
            <w:sz w:val="22"/>
            <w:szCs w:val="22"/>
          </w:rPr>
          <w:t>e</w:t>
        </w:r>
      </w:ins>
      <w:del w:id="80" w:author="Nicole Gladish" w:date="2020-10-08T11:34:00Z">
        <w:r w:rsidRPr="004710B1" w:rsidDel="00BA680B">
          <w:rPr>
            <w:rFonts w:ascii="Arial" w:eastAsia="Times New Roman" w:hAnsi="Arial" w:cs="Arial"/>
            <w:color w:val="000000"/>
            <w:sz w:val="22"/>
            <w:szCs w:val="22"/>
          </w:rPr>
          <w:delText>es</w:delText>
        </w:r>
      </w:del>
      <w:r w:rsidRPr="004710B1">
        <w:rPr>
          <w:rFonts w:ascii="Arial" w:eastAsia="Times New Roman" w:hAnsi="Arial" w:cs="Arial"/>
          <w:color w:val="000000"/>
          <w:sz w:val="22"/>
          <w:szCs w:val="22"/>
        </w:rPr>
        <w:t xml:space="preserve"> by 16% (2.4 -&gt; 2.0) </w:t>
      </w:r>
      <w:del w:id="81" w:author="Nicole Gladish" w:date="2020-10-08T11:34:00Z">
        <w:r w:rsidRPr="004710B1" w:rsidDel="00BA680B">
          <w:rPr>
            <w:rFonts w:ascii="Arial" w:eastAsia="Times New Roman" w:hAnsi="Arial" w:cs="Arial"/>
            <w:color w:val="000000"/>
            <w:sz w:val="22"/>
            <w:szCs w:val="22"/>
          </w:rPr>
          <w:delText xml:space="preserve">when </w:delText>
        </w:r>
      </w:del>
      <w:ins w:id="82" w:author="Nicole Gladish" w:date="2020-10-08T11:34:00Z">
        <w:r w:rsidR="00BA680B">
          <w:rPr>
            <w:rFonts w:ascii="Arial" w:eastAsia="Times New Roman" w:hAnsi="Arial" w:cs="Arial"/>
            <w:color w:val="000000"/>
            <w:sz w:val="22"/>
            <w:szCs w:val="22"/>
          </w:rPr>
          <w:t>with smoking cessation</w:t>
        </w:r>
      </w:ins>
      <w:del w:id="83" w:author="Nicole Gladish" w:date="2020-10-08T11:34:00Z">
        <w:r w:rsidRPr="004710B1" w:rsidDel="00BA680B">
          <w:rPr>
            <w:rFonts w:ascii="Arial" w:eastAsia="Times New Roman" w:hAnsi="Arial" w:cs="Arial"/>
            <w:color w:val="000000"/>
            <w:sz w:val="22"/>
            <w:szCs w:val="22"/>
          </w:rPr>
          <w:delText>an individual stops smoking</w:delText>
        </w:r>
      </w:del>
      <w:r w:rsidRPr="004710B1">
        <w:rPr>
          <w:rFonts w:ascii="Arial" w:eastAsia="Times New Roman" w:hAnsi="Arial" w:cs="Arial"/>
          <w:color w:val="000000"/>
          <w:sz w:val="22"/>
          <w:szCs w:val="22"/>
        </w:rPr>
        <w:t>. </w:t>
      </w:r>
    </w:p>
    <w:p w14:paraId="5C052845" w14:textId="77777777" w:rsidR="004710B1" w:rsidRPr="004710B1" w:rsidRDefault="004710B1" w:rsidP="004710B1">
      <w:pPr>
        <w:rPr>
          <w:rFonts w:ascii="Times New Roman" w:eastAsia="Times New Roman" w:hAnsi="Times New Roman" w:cs="Times New Roman"/>
          <w:color w:val="000000"/>
        </w:rPr>
      </w:pPr>
    </w:p>
    <w:p w14:paraId="4CE6BFCC" w14:textId="031ED033"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There is also a global effect of diet in the incidence of AMD. Low dietary antioxidants and </w:t>
      </w:r>
      <w:ins w:id="84" w:author="Nicole Gladish" w:date="2020-10-08T11:34:00Z">
        <w:r w:rsidR="00BA680B">
          <w:rPr>
            <w:rFonts w:ascii="Arial" w:eastAsia="Times New Roman" w:hAnsi="Arial" w:cs="Arial"/>
            <w:color w:val="000000"/>
            <w:sz w:val="22"/>
            <w:szCs w:val="22"/>
          </w:rPr>
          <w:t xml:space="preserve">a </w:t>
        </w:r>
      </w:ins>
      <w:r w:rsidRPr="004710B1">
        <w:rPr>
          <w:rFonts w:ascii="Arial" w:eastAsia="Times New Roman" w:hAnsi="Arial" w:cs="Arial"/>
          <w:color w:val="000000"/>
          <w:sz w:val="22"/>
          <w:szCs w:val="22"/>
        </w:rPr>
        <w:t>high-fat diet can lead to</w:t>
      </w:r>
      <w:del w:id="85" w:author="Nicole Gladish" w:date="2020-10-08T11:34:00Z">
        <w:r w:rsidRPr="004710B1" w:rsidDel="00BA680B">
          <w:rPr>
            <w:rFonts w:ascii="Arial" w:eastAsia="Times New Roman" w:hAnsi="Arial" w:cs="Arial"/>
            <w:color w:val="000000"/>
            <w:sz w:val="22"/>
            <w:szCs w:val="22"/>
          </w:rPr>
          <w:delText xml:space="preserve"> an</w:delText>
        </w:r>
      </w:del>
      <w:r w:rsidRPr="004710B1">
        <w:rPr>
          <w:rFonts w:ascii="Arial" w:eastAsia="Times New Roman" w:hAnsi="Arial" w:cs="Arial"/>
          <w:color w:val="000000"/>
          <w:sz w:val="22"/>
          <w:szCs w:val="22"/>
        </w:rPr>
        <w:t xml:space="preserve"> increase</w:t>
      </w:r>
      <w:ins w:id="86" w:author="Nicole Gladish" w:date="2020-10-08T11:34:00Z">
        <w:r w:rsidR="00BA680B">
          <w:rPr>
            <w:rFonts w:ascii="Arial" w:eastAsia="Times New Roman" w:hAnsi="Arial" w:cs="Arial"/>
            <w:color w:val="000000"/>
            <w:sz w:val="22"/>
            <w:szCs w:val="22"/>
          </w:rPr>
          <w:t>d</w:t>
        </w:r>
      </w:ins>
      <w:del w:id="87" w:author="Nicole Gladish" w:date="2020-10-08T11:34:00Z">
        <w:r w:rsidRPr="004710B1" w:rsidDel="00BA680B">
          <w:rPr>
            <w:rFonts w:ascii="Arial" w:eastAsia="Times New Roman" w:hAnsi="Arial" w:cs="Arial"/>
            <w:color w:val="000000"/>
            <w:sz w:val="22"/>
            <w:szCs w:val="22"/>
          </w:rPr>
          <w:delText xml:space="preserve"> in</w:delText>
        </w:r>
      </w:del>
      <w:r w:rsidRPr="004710B1">
        <w:rPr>
          <w:rFonts w:ascii="Arial" w:eastAsia="Times New Roman" w:hAnsi="Arial" w:cs="Arial"/>
          <w:color w:val="000000"/>
          <w:sz w:val="22"/>
          <w:szCs w:val="22"/>
        </w:rPr>
        <w:t xml:space="preserve"> risk of AMD by affecting </w:t>
      </w:r>
      <w:del w:id="88" w:author="Nicole Gladish" w:date="2020-10-08T11:35:00Z">
        <w:r w:rsidRPr="004710B1" w:rsidDel="00BA680B">
          <w:rPr>
            <w:rFonts w:ascii="Arial" w:eastAsia="Times New Roman" w:hAnsi="Arial" w:cs="Arial"/>
            <w:color w:val="000000"/>
            <w:sz w:val="22"/>
            <w:szCs w:val="22"/>
          </w:rPr>
          <w:delText xml:space="preserve">the </w:delText>
        </w:r>
      </w:del>
      <w:r w:rsidRPr="004710B1">
        <w:rPr>
          <w:rFonts w:ascii="Arial" w:eastAsia="Times New Roman" w:hAnsi="Arial" w:cs="Arial"/>
          <w:color w:val="000000"/>
          <w:sz w:val="22"/>
          <w:szCs w:val="22"/>
        </w:rPr>
        <w:t>cardiovascular pathways. </w:t>
      </w:r>
    </w:p>
    <w:p w14:paraId="4B58E20E" w14:textId="77777777" w:rsidR="004710B1" w:rsidRPr="004710B1" w:rsidRDefault="004710B1" w:rsidP="004710B1">
      <w:pPr>
        <w:rPr>
          <w:rFonts w:ascii="Times New Roman" w:eastAsia="Times New Roman" w:hAnsi="Times New Roman" w:cs="Times New Roman"/>
          <w:color w:val="000000"/>
        </w:rPr>
      </w:pPr>
    </w:p>
    <w:p w14:paraId="2BE510F9" w14:textId="09848CA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Early AMD is </w:t>
      </w:r>
      <w:ins w:id="89" w:author="Nicole Gladish" w:date="2020-10-08T11:35:00Z">
        <w:r w:rsidR="00BA680B">
          <w:rPr>
            <w:rFonts w:ascii="Arial" w:eastAsia="Times New Roman" w:hAnsi="Arial" w:cs="Arial"/>
            <w:color w:val="000000"/>
            <w:sz w:val="22"/>
            <w:szCs w:val="22"/>
          </w:rPr>
          <w:t xml:space="preserve">commonly </w:t>
        </w:r>
      </w:ins>
      <w:r w:rsidRPr="004710B1">
        <w:rPr>
          <w:rFonts w:ascii="Arial" w:eastAsia="Times New Roman" w:hAnsi="Arial" w:cs="Arial"/>
          <w:color w:val="000000"/>
          <w:sz w:val="22"/>
          <w:szCs w:val="22"/>
        </w:rPr>
        <w:t xml:space="preserve">observed </w:t>
      </w:r>
      <w:del w:id="90" w:author="Nicole Gladish" w:date="2020-10-08T11:35:00Z">
        <w:r w:rsidRPr="004710B1" w:rsidDel="00BA680B">
          <w:rPr>
            <w:rFonts w:ascii="Arial" w:eastAsia="Times New Roman" w:hAnsi="Arial" w:cs="Arial"/>
            <w:color w:val="000000"/>
            <w:sz w:val="22"/>
            <w:szCs w:val="22"/>
          </w:rPr>
          <w:delText xml:space="preserve">to be common </w:delText>
        </w:r>
      </w:del>
      <w:r w:rsidRPr="004710B1">
        <w:rPr>
          <w:rFonts w:ascii="Arial" w:eastAsia="Times New Roman" w:hAnsi="Arial" w:cs="Arial"/>
          <w:color w:val="000000"/>
          <w:sz w:val="22"/>
          <w:szCs w:val="22"/>
        </w:rPr>
        <w:t xml:space="preserve">among </w:t>
      </w:r>
      <w:del w:id="91" w:author="Nicole Gladish" w:date="2020-10-08T11:35:00Z">
        <w:r w:rsidRPr="004710B1" w:rsidDel="00BA680B">
          <w:rPr>
            <w:rFonts w:ascii="Arial" w:eastAsia="Times New Roman" w:hAnsi="Arial" w:cs="Arial"/>
            <w:color w:val="000000"/>
            <w:sz w:val="22"/>
            <w:szCs w:val="22"/>
          </w:rPr>
          <w:delText xml:space="preserve">black </w:delText>
        </w:r>
      </w:del>
      <w:ins w:id="92" w:author="Nicole Gladish" w:date="2020-10-08T11:35:00Z">
        <w:r w:rsidR="00BA680B">
          <w:rPr>
            <w:rFonts w:ascii="Arial" w:eastAsia="Times New Roman" w:hAnsi="Arial" w:cs="Arial"/>
            <w:color w:val="000000"/>
            <w:sz w:val="22"/>
            <w:szCs w:val="22"/>
          </w:rPr>
          <w:t>Black</w:t>
        </w:r>
        <w:r w:rsidR="00BA680B"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and Hispanic populations, while late AMD is much more common in </w:t>
      </w:r>
      <w:del w:id="93" w:author="Nicole Gladish" w:date="2020-10-08T11:35:00Z">
        <w:r w:rsidRPr="004710B1" w:rsidDel="00BA680B">
          <w:rPr>
            <w:rFonts w:ascii="Arial" w:eastAsia="Times New Roman" w:hAnsi="Arial" w:cs="Arial"/>
            <w:color w:val="000000"/>
            <w:sz w:val="22"/>
            <w:szCs w:val="22"/>
          </w:rPr>
          <w:delText xml:space="preserve">white </w:delText>
        </w:r>
      </w:del>
      <w:ins w:id="94" w:author="Nicole Gladish" w:date="2020-10-08T11:35:00Z">
        <w:r w:rsidR="00BA680B">
          <w:rPr>
            <w:rFonts w:ascii="Arial" w:eastAsia="Times New Roman" w:hAnsi="Arial" w:cs="Arial"/>
            <w:color w:val="000000"/>
            <w:sz w:val="22"/>
            <w:szCs w:val="22"/>
          </w:rPr>
          <w:t>White</w:t>
        </w:r>
        <w:r w:rsidR="00BA680B"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population</w:t>
      </w:r>
      <w:ins w:id="95" w:author="Nicole Gladish" w:date="2020-10-08T11:35:00Z">
        <w:r w:rsidR="00BA680B">
          <w:rPr>
            <w:rFonts w:ascii="Arial" w:eastAsia="Times New Roman" w:hAnsi="Arial" w:cs="Arial"/>
            <w:color w:val="000000"/>
            <w:sz w:val="22"/>
            <w:szCs w:val="22"/>
          </w:rPr>
          <w:t>s</w:t>
        </w:r>
      </w:ins>
      <w:r w:rsidRPr="004710B1">
        <w:rPr>
          <w:rFonts w:ascii="Arial" w:eastAsia="Times New Roman" w:hAnsi="Arial" w:cs="Arial"/>
          <w:color w:val="000000"/>
          <w:sz w:val="22"/>
          <w:szCs w:val="22"/>
        </w:rPr>
        <w:t>. </w:t>
      </w:r>
    </w:p>
    <w:p w14:paraId="0DC8EACA" w14:textId="77777777" w:rsidR="004710B1" w:rsidRPr="004710B1" w:rsidRDefault="004710B1" w:rsidP="004710B1">
      <w:pPr>
        <w:rPr>
          <w:rFonts w:ascii="Times New Roman" w:eastAsia="Times New Roman" w:hAnsi="Times New Roman" w:cs="Times New Roman"/>
          <w:color w:val="000000"/>
        </w:rPr>
      </w:pPr>
    </w:p>
    <w:p w14:paraId="6FE4020D"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Diagnoses of late AMD is slightly higher in women compared to men. However, it is important to note that this observed difference is in </w:t>
      </w:r>
      <w:proofErr w:type="spellStart"/>
      <w:r w:rsidRPr="004710B1">
        <w:rPr>
          <w:rFonts w:ascii="Arial" w:eastAsia="Times New Roman" w:hAnsi="Arial" w:cs="Arial"/>
          <w:color w:val="000000"/>
          <w:sz w:val="22"/>
          <w:szCs w:val="22"/>
        </w:rPr>
        <w:t>neovascularised</w:t>
      </w:r>
      <w:proofErr w:type="spellEnd"/>
      <w:r w:rsidRPr="004710B1">
        <w:rPr>
          <w:rFonts w:ascii="Arial" w:eastAsia="Times New Roman" w:hAnsi="Arial" w:cs="Arial"/>
          <w:color w:val="000000"/>
          <w:sz w:val="22"/>
          <w:szCs w:val="22"/>
        </w:rPr>
        <w:t xml:space="preserve"> AMD in women of European ancestry specifically. </w:t>
      </w:r>
      <w:commentRangeStart w:id="96"/>
      <w:r w:rsidRPr="004710B1">
        <w:rPr>
          <w:rFonts w:ascii="Arial" w:eastAsia="Times New Roman" w:hAnsi="Arial" w:cs="Arial"/>
          <w:color w:val="000000"/>
          <w:sz w:val="22"/>
          <w:szCs w:val="22"/>
        </w:rPr>
        <w:t>Comparing overall AMD in men and women does not show any substantial difference. </w:t>
      </w:r>
      <w:commentRangeEnd w:id="96"/>
      <w:r w:rsidR="00BA680B">
        <w:rPr>
          <w:rStyle w:val="CommentReference"/>
        </w:rPr>
        <w:commentReference w:id="96"/>
      </w:r>
    </w:p>
    <w:p w14:paraId="192F8F2E" w14:textId="77777777" w:rsidR="004710B1" w:rsidRPr="004710B1" w:rsidRDefault="004710B1" w:rsidP="004710B1">
      <w:pPr>
        <w:rPr>
          <w:rFonts w:ascii="Times New Roman" w:eastAsia="Times New Roman" w:hAnsi="Times New Roman" w:cs="Times New Roman"/>
          <w:color w:val="000000"/>
        </w:rPr>
      </w:pPr>
    </w:p>
    <w:p w14:paraId="5094A543" w14:textId="5E4A7F8F"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In this project, I’ll be </w:t>
      </w:r>
      <w:del w:id="97" w:author="Nicole Gladish" w:date="2020-10-08T11:38:00Z">
        <w:r w:rsidRPr="004710B1" w:rsidDel="00BA680B">
          <w:rPr>
            <w:rFonts w:ascii="Arial" w:eastAsia="Times New Roman" w:hAnsi="Arial" w:cs="Arial"/>
            <w:color w:val="000000"/>
            <w:sz w:val="22"/>
            <w:szCs w:val="22"/>
          </w:rPr>
          <w:delText xml:space="preserve">looking at specifically </w:delText>
        </w:r>
      </w:del>
      <w:ins w:id="98" w:author="Nicole Gladish" w:date="2020-10-08T11:38:00Z">
        <w:r w:rsidR="00BA680B">
          <w:rPr>
            <w:rFonts w:ascii="Arial" w:eastAsia="Times New Roman" w:hAnsi="Arial" w:cs="Arial"/>
            <w:color w:val="000000"/>
            <w:sz w:val="22"/>
            <w:szCs w:val="22"/>
          </w:rPr>
          <w:t xml:space="preserve">investigating </w:t>
        </w:r>
      </w:ins>
      <w:r w:rsidRPr="004710B1">
        <w:rPr>
          <w:rFonts w:ascii="Arial" w:eastAsia="Times New Roman" w:hAnsi="Arial" w:cs="Arial"/>
          <w:color w:val="000000"/>
          <w:sz w:val="22"/>
          <w:szCs w:val="22"/>
        </w:rPr>
        <w:t>the role of age in AMD</w:t>
      </w:r>
      <w:ins w:id="99" w:author="Nicole Gladish" w:date="2020-10-08T11:38:00Z">
        <w:r w:rsidR="00BA680B">
          <w:rPr>
            <w:rFonts w:ascii="Arial" w:eastAsia="Times New Roman" w:hAnsi="Arial" w:cs="Arial"/>
            <w:color w:val="000000"/>
            <w:sz w:val="22"/>
            <w:szCs w:val="22"/>
          </w:rPr>
          <w:t xml:space="preserve"> in the context of </w:t>
        </w:r>
      </w:ins>
      <w:del w:id="100" w:author="Nicole Gladish" w:date="2020-10-08T11:38:00Z">
        <w:r w:rsidRPr="004710B1" w:rsidDel="00BA680B">
          <w:rPr>
            <w:rFonts w:ascii="Arial" w:eastAsia="Times New Roman" w:hAnsi="Arial" w:cs="Arial"/>
            <w:color w:val="000000"/>
            <w:sz w:val="22"/>
            <w:szCs w:val="22"/>
          </w:rPr>
          <w:delText xml:space="preserve"> from the </w:delText>
        </w:r>
      </w:del>
      <w:r w:rsidRPr="004710B1">
        <w:rPr>
          <w:rFonts w:ascii="Arial" w:eastAsia="Times New Roman" w:hAnsi="Arial" w:cs="Arial"/>
          <w:color w:val="000000"/>
          <w:sz w:val="22"/>
          <w:szCs w:val="22"/>
        </w:rPr>
        <w:t>epigenetic</w:t>
      </w:r>
      <w:ins w:id="101" w:author="Nicole Gladish" w:date="2020-10-08T11:38:00Z">
        <w:r w:rsidR="00BA680B">
          <w:rPr>
            <w:rFonts w:ascii="Arial" w:eastAsia="Times New Roman" w:hAnsi="Arial" w:cs="Arial"/>
            <w:color w:val="000000"/>
            <w:sz w:val="22"/>
            <w:szCs w:val="22"/>
          </w:rPr>
          <w:t>s</w:t>
        </w:r>
      </w:ins>
      <w:del w:id="102" w:author="Nicole Gladish" w:date="2020-10-08T11:38:00Z">
        <w:r w:rsidRPr="004710B1" w:rsidDel="00BA680B">
          <w:rPr>
            <w:rFonts w:ascii="Arial" w:eastAsia="Times New Roman" w:hAnsi="Arial" w:cs="Arial"/>
            <w:color w:val="000000"/>
            <w:sz w:val="22"/>
            <w:szCs w:val="22"/>
          </w:rPr>
          <w:delText xml:space="preserve"> perspective</w:delText>
        </w:r>
      </w:del>
      <w:r w:rsidRPr="004710B1">
        <w:rPr>
          <w:rFonts w:ascii="Arial" w:eastAsia="Times New Roman" w:hAnsi="Arial" w:cs="Arial"/>
          <w:color w:val="000000"/>
          <w:sz w:val="22"/>
          <w:szCs w:val="22"/>
        </w:rPr>
        <w:t>.</w:t>
      </w:r>
      <w:ins w:id="103" w:author="Nicole Gladish" w:date="2020-10-08T11:38:00Z">
        <w:r w:rsidR="00BA680B">
          <w:rPr>
            <w:rFonts w:ascii="Arial" w:eastAsia="Times New Roman" w:hAnsi="Arial" w:cs="Arial"/>
            <w:color w:val="000000"/>
            <w:sz w:val="22"/>
            <w:szCs w:val="22"/>
          </w:rPr>
          <w:t xml:space="preserve"> </w:t>
        </w:r>
      </w:ins>
      <w:del w:id="104" w:author="Nicole Gladish" w:date="2020-10-08T11:38:00Z">
        <w:r w:rsidRPr="004710B1" w:rsidDel="00BA680B">
          <w:rPr>
            <w:rFonts w:ascii="Arial" w:eastAsia="Times New Roman" w:hAnsi="Arial" w:cs="Arial"/>
            <w:color w:val="000000"/>
            <w:sz w:val="22"/>
            <w:szCs w:val="22"/>
          </w:rPr>
          <w:delText xml:space="preserve"> I’ll </w:delText>
        </w:r>
      </w:del>
      <w:ins w:id="105" w:author="Nicole Gladish" w:date="2020-10-08T11:38:00Z">
        <w:r w:rsidR="00BA680B">
          <w:rPr>
            <w:rFonts w:ascii="Arial" w:eastAsia="Times New Roman" w:hAnsi="Arial" w:cs="Arial"/>
            <w:color w:val="000000"/>
            <w:sz w:val="22"/>
            <w:szCs w:val="22"/>
          </w:rPr>
          <w:t>S</w:t>
        </w:r>
      </w:ins>
      <w:del w:id="106" w:author="Nicole Gladish" w:date="2020-10-08T11:38:00Z">
        <w:r w:rsidRPr="004710B1" w:rsidDel="00BA680B">
          <w:rPr>
            <w:rFonts w:ascii="Arial" w:eastAsia="Times New Roman" w:hAnsi="Arial" w:cs="Arial"/>
            <w:color w:val="000000"/>
            <w:sz w:val="22"/>
            <w:szCs w:val="22"/>
          </w:rPr>
          <w:delText>s</w:delText>
        </w:r>
      </w:del>
      <w:r w:rsidRPr="004710B1">
        <w:rPr>
          <w:rFonts w:ascii="Arial" w:eastAsia="Times New Roman" w:hAnsi="Arial" w:cs="Arial"/>
          <w:color w:val="000000"/>
          <w:sz w:val="22"/>
          <w:szCs w:val="22"/>
        </w:rPr>
        <w:t>pecifically</w:t>
      </w:r>
      <w:ins w:id="107" w:author="Nicole Gladish" w:date="2020-10-08T11:38:00Z">
        <w:r w:rsidR="00BA680B">
          <w:rPr>
            <w:rFonts w:ascii="Arial" w:eastAsia="Times New Roman" w:hAnsi="Arial" w:cs="Arial"/>
            <w:color w:val="000000"/>
            <w:sz w:val="22"/>
            <w:szCs w:val="22"/>
          </w:rPr>
          <w:t>,</w:t>
        </w:r>
      </w:ins>
      <w:r w:rsidRPr="004710B1">
        <w:rPr>
          <w:rFonts w:ascii="Arial" w:eastAsia="Times New Roman" w:hAnsi="Arial" w:cs="Arial"/>
          <w:color w:val="000000"/>
          <w:sz w:val="22"/>
          <w:szCs w:val="22"/>
        </w:rPr>
        <w:t xml:space="preserve"> </w:t>
      </w:r>
      <w:del w:id="108" w:author="Nicole Gladish" w:date="2020-10-08T11:38:00Z">
        <w:r w:rsidRPr="004710B1" w:rsidDel="00BA680B">
          <w:rPr>
            <w:rFonts w:ascii="Arial" w:eastAsia="Times New Roman" w:hAnsi="Arial" w:cs="Arial"/>
            <w:color w:val="000000"/>
            <w:sz w:val="22"/>
            <w:szCs w:val="22"/>
          </w:rPr>
          <w:delText>be looking to</w:delText>
        </w:r>
      </w:del>
      <w:ins w:id="109" w:author="Nicole Gladish" w:date="2020-10-08T11:38:00Z">
        <w:r w:rsidR="00BA680B">
          <w:rPr>
            <w:rFonts w:ascii="Arial" w:eastAsia="Times New Roman" w:hAnsi="Arial" w:cs="Arial"/>
            <w:color w:val="000000"/>
            <w:sz w:val="22"/>
            <w:szCs w:val="22"/>
          </w:rPr>
          <w:t>I will</w:t>
        </w:r>
      </w:ins>
      <w:r w:rsidRPr="004710B1">
        <w:rPr>
          <w:rFonts w:ascii="Arial" w:eastAsia="Times New Roman" w:hAnsi="Arial" w:cs="Arial"/>
          <w:color w:val="000000"/>
          <w:sz w:val="22"/>
          <w:szCs w:val="22"/>
        </w:rPr>
        <w:t xml:space="preserve"> characterise the incidence and progression of AMD using epigenetic clocks. </w:t>
      </w:r>
    </w:p>
    <w:p w14:paraId="7194D51A"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75C03782" w14:textId="77777777" w:rsidR="004710B1" w:rsidRPr="004710B1" w:rsidRDefault="004710B1" w:rsidP="004710B1">
      <w:pPr>
        <w:rPr>
          <w:rFonts w:ascii="Times New Roman" w:eastAsia="Times New Roman" w:hAnsi="Times New Roman" w:cs="Times New Roman"/>
          <w:color w:val="000000"/>
        </w:rPr>
      </w:pPr>
    </w:p>
    <w:p w14:paraId="6A1E7A2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Only if asked: </w:t>
      </w:r>
    </w:p>
    <w:p w14:paraId="2E41E53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smoking? </w:t>
      </w:r>
      <w:r w:rsidRPr="004710B1">
        <w:rPr>
          <w:rFonts w:ascii="Arial" w:eastAsia="Times New Roman" w:hAnsi="Arial" w:cs="Arial"/>
          <w:color w:val="000000"/>
          <w:sz w:val="22"/>
          <w:szCs w:val="22"/>
        </w:rPr>
        <w:t>Smoking adversely affects blood flow, decreases levels of high-density lipoprotein, increases platelet aggregability and fibrinogen, increases oxidative stress and lipid peroxidation, reduces plasma levels of antioxidants, and raises levels of inflammation and inflammatory cytokines. </w:t>
      </w:r>
    </w:p>
    <w:p w14:paraId="31044DA5" w14:textId="77777777" w:rsidR="004710B1" w:rsidRPr="004710B1" w:rsidRDefault="004710B1" w:rsidP="004710B1">
      <w:pPr>
        <w:rPr>
          <w:rFonts w:ascii="Times New Roman" w:eastAsia="Times New Roman" w:hAnsi="Times New Roman" w:cs="Times New Roman"/>
          <w:color w:val="000000"/>
        </w:rPr>
      </w:pPr>
    </w:p>
    <w:p w14:paraId="0D238FC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high-fat diet and antioxidants? </w:t>
      </w:r>
      <w:r w:rsidRPr="004710B1">
        <w:rPr>
          <w:rFonts w:ascii="Arial" w:eastAsia="Times New Roman" w:hAnsi="Arial" w:cs="Arial"/>
          <w:color w:val="000000"/>
          <w:sz w:val="22"/>
          <w:szCs w:val="22"/>
        </w:rPr>
        <w:t>The deposit of oxidised compounds in healthy tissue could result in cell death because they are indigestible by cellular enzymes in the eye. This could lead to impaired function of the RPE and eventually to degeneration involving the macula. High-fat diet likely affects AMD through the HDL cholesterol and systemic inflammatory pathways (See above).</w:t>
      </w:r>
    </w:p>
    <w:p w14:paraId="284FA128" w14:textId="77777777" w:rsidR="004710B1" w:rsidRPr="004710B1" w:rsidRDefault="004710B1" w:rsidP="004710B1">
      <w:pPr>
        <w:rPr>
          <w:rFonts w:ascii="Times New Roman" w:eastAsia="Times New Roman" w:hAnsi="Times New Roman" w:cs="Times New Roman"/>
          <w:color w:val="000000"/>
        </w:rPr>
      </w:pPr>
    </w:p>
    <w:p w14:paraId="11E64989" w14:textId="77777777" w:rsidR="004710B1" w:rsidRPr="004710B1" w:rsidRDefault="004710B1" w:rsidP="004710B1">
      <w:pPr>
        <w:rPr>
          <w:rFonts w:ascii="Times New Roman" w:eastAsia="Times New Roman" w:hAnsi="Times New Roman" w:cs="Times New Roman"/>
          <w:color w:val="000000"/>
        </w:rPr>
      </w:pPr>
      <w:commentRangeStart w:id="110"/>
      <w:r w:rsidRPr="004710B1">
        <w:rPr>
          <w:rFonts w:ascii="Arial" w:eastAsia="Times New Roman" w:hAnsi="Arial" w:cs="Arial"/>
          <w:b/>
          <w:bCs/>
          <w:color w:val="000000"/>
          <w:sz w:val="22"/>
          <w:szCs w:val="22"/>
        </w:rPr>
        <w:t xml:space="preserve">Why ethnic differences in AMD? </w:t>
      </w:r>
      <w:r w:rsidRPr="004710B1">
        <w:rPr>
          <w:rFonts w:ascii="Arial" w:eastAsia="Times New Roman" w:hAnsi="Arial" w:cs="Arial"/>
          <w:color w:val="000000"/>
          <w:sz w:val="22"/>
          <w:szCs w:val="22"/>
        </w:rPr>
        <w:t>Inherited genetic factors determined by genetic ancestry play a substantial part in age-related macular degeneration. Also, most studies are localised to specific geographical locations, so it is suggested that there could be some sampling bias.</w:t>
      </w:r>
      <w:commentRangeEnd w:id="110"/>
      <w:r w:rsidR="00BA680B">
        <w:rPr>
          <w:rStyle w:val="CommentReference"/>
        </w:rPr>
        <w:commentReference w:id="110"/>
      </w:r>
    </w:p>
    <w:p w14:paraId="4A9FC39E" w14:textId="77777777" w:rsidR="004710B1" w:rsidRPr="004710B1" w:rsidRDefault="004710B1" w:rsidP="004710B1">
      <w:pPr>
        <w:rPr>
          <w:rFonts w:ascii="Times New Roman" w:eastAsia="Times New Roman" w:hAnsi="Times New Roman" w:cs="Times New Roman"/>
          <w:color w:val="000000"/>
        </w:rPr>
      </w:pPr>
    </w:p>
    <w:p w14:paraId="6E205CBD"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t>
      </w:r>
      <w:proofErr w:type="gramStart"/>
      <w:r w:rsidRPr="004710B1">
        <w:rPr>
          <w:rFonts w:ascii="Arial" w:eastAsia="Times New Roman" w:hAnsi="Arial" w:cs="Arial"/>
          <w:b/>
          <w:bCs/>
          <w:color w:val="000000"/>
          <w:sz w:val="22"/>
          <w:szCs w:val="22"/>
        </w:rPr>
        <w:t>more late</w:t>
      </w:r>
      <w:proofErr w:type="gramEnd"/>
      <w:r w:rsidRPr="004710B1">
        <w:rPr>
          <w:rFonts w:ascii="Arial" w:eastAsia="Times New Roman" w:hAnsi="Arial" w:cs="Arial"/>
          <w:b/>
          <w:bCs/>
          <w:color w:val="000000"/>
          <w:sz w:val="22"/>
          <w:szCs w:val="22"/>
        </w:rPr>
        <w:t xml:space="preserve"> AMD in women? </w:t>
      </w:r>
      <w:r w:rsidRPr="004710B1">
        <w:rPr>
          <w:rFonts w:ascii="Arial" w:eastAsia="Times New Roman" w:hAnsi="Arial" w:cs="Arial"/>
          <w:color w:val="000000"/>
          <w:sz w:val="22"/>
          <w:szCs w:val="22"/>
        </w:rPr>
        <w:t xml:space="preserve">The higher prevalence of </w:t>
      </w:r>
      <w:r w:rsidRPr="004710B1">
        <w:rPr>
          <w:rFonts w:ascii="Arial" w:eastAsia="Times New Roman" w:hAnsi="Arial" w:cs="Arial"/>
          <w:b/>
          <w:bCs/>
          <w:color w:val="000000"/>
          <w:sz w:val="22"/>
          <w:szCs w:val="22"/>
        </w:rPr>
        <w:t>late AMD</w:t>
      </w:r>
      <w:r w:rsidRPr="004710B1">
        <w:rPr>
          <w:rFonts w:ascii="Arial" w:eastAsia="Times New Roman" w:hAnsi="Arial" w:cs="Arial"/>
          <w:color w:val="000000"/>
          <w:sz w:val="22"/>
          <w:szCs w:val="22"/>
        </w:rPr>
        <w:t xml:space="preserve"> in women is due to potential cerebrovascular and/or hormonal/menopausal mechanisms: </w:t>
      </w:r>
      <w:proofErr w:type="spellStart"/>
      <w:r w:rsidRPr="004710B1">
        <w:rPr>
          <w:rFonts w:ascii="Arial" w:eastAsia="Times New Roman" w:hAnsi="Arial" w:cs="Arial"/>
          <w:color w:val="000000"/>
          <w:sz w:val="22"/>
          <w:szCs w:val="22"/>
        </w:rPr>
        <w:t>Neovascularised</w:t>
      </w:r>
      <w:proofErr w:type="spellEnd"/>
      <w:r w:rsidRPr="004710B1">
        <w:rPr>
          <w:rFonts w:ascii="Arial" w:eastAsia="Times New Roman" w:hAnsi="Arial" w:cs="Arial"/>
          <w:color w:val="000000"/>
          <w:sz w:val="22"/>
          <w:szCs w:val="22"/>
        </w:rPr>
        <w:t xml:space="preserve"> AMD seems to share some similarities with stroke. Women experience their first strokes later in life and have higher incidence of stroke at an age when </w:t>
      </w:r>
      <w:proofErr w:type="spellStart"/>
      <w:r w:rsidRPr="004710B1">
        <w:rPr>
          <w:rFonts w:ascii="Arial" w:eastAsia="Times New Roman" w:hAnsi="Arial" w:cs="Arial"/>
          <w:color w:val="000000"/>
          <w:sz w:val="22"/>
          <w:szCs w:val="22"/>
        </w:rPr>
        <w:t>neovascularised</w:t>
      </w:r>
      <w:proofErr w:type="spellEnd"/>
      <w:r w:rsidRPr="004710B1">
        <w:rPr>
          <w:rFonts w:ascii="Arial" w:eastAsia="Times New Roman" w:hAnsi="Arial" w:cs="Arial"/>
          <w:color w:val="000000"/>
          <w:sz w:val="22"/>
          <w:szCs w:val="22"/>
        </w:rPr>
        <w:t xml:space="preserve"> AMD commonly occurs (an age at which male cardiovascular-related mortality may have already </w:t>
      </w:r>
      <w:proofErr w:type="spellStart"/>
      <w:r w:rsidRPr="004710B1">
        <w:rPr>
          <w:rFonts w:ascii="Arial" w:eastAsia="Times New Roman" w:hAnsi="Arial" w:cs="Arial"/>
          <w:color w:val="000000"/>
          <w:sz w:val="22"/>
          <w:szCs w:val="22"/>
        </w:rPr>
        <w:t>occured</w:t>
      </w:r>
      <w:proofErr w:type="spellEnd"/>
      <w:r w:rsidRPr="004710B1">
        <w:rPr>
          <w:rFonts w:ascii="Arial" w:eastAsia="Times New Roman" w:hAnsi="Arial" w:cs="Arial"/>
          <w:color w:val="000000"/>
          <w:sz w:val="22"/>
          <w:szCs w:val="22"/>
        </w:rPr>
        <w:t xml:space="preserve"> = in short, because women live longer than men). [But important to stress that no evidence of any substantiated difference between men and women in overall AMD] (See below).</w:t>
      </w:r>
    </w:p>
    <w:p w14:paraId="6A929E6B" w14:textId="77777777" w:rsidR="004710B1" w:rsidRPr="004710B1" w:rsidRDefault="004710B1" w:rsidP="004710B1">
      <w:pPr>
        <w:rPr>
          <w:rFonts w:ascii="Times New Roman" w:eastAsia="Times New Roman" w:hAnsi="Times New Roman" w:cs="Times New Roman"/>
          <w:color w:val="000000"/>
        </w:rPr>
      </w:pPr>
    </w:p>
    <w:p w14:paraId="15D44E1C" w14:textId="77777777" w:rsidR="004710B1" w:rsidRPr="004710B1" w:rsidRDefault="004710B1" w:rsidP="004710B1">
      <w:pPr>
        <w:rPr>
          <w:rFonts w:ascii="Times New Roman" w:eastAsia="Times New Roman" w:hAnsi="Times New Roman" w:cs="Times New Roman"/>
          <w:color w:val="000000"/>
        </w:rPr>
      </w:pPr>
      <w:commentRangeStart w:id="111"/>
      <w:r w:rsidRPr="004710B1">
        <w:rPr>
          <w:rFonts w:ascii="Arial" w:eastAsia="Times New Roman" w:hAnsi="Arial" w:cs="Arial"/>
          <w:b/>
          <w:bCs/>
          <w:color w:val="000000"/>
          <w:sz w:val="22"/>
          <w:szCs w:val="22"/>
        </w:rPr>
        <w:t xml:space="preserve">NOTE: </w:t>
      </w:r>
      <w:r w:rsidRPr="004710B1">
        <w:rPr>
          <w:rFonts w:ascii="Arial" w:eastAsia="Times New Roman" w:hAnsi="Arial" w:cs="Arial"/>
          <w:color w:val="000000"/>
          <w:sz w:val="22"/>
          <w:szCs w:val="22"/>
        </w:rPr>
        <w:t>A meta-analysis of 25 published studies (over 57000 subjects) identified no evidence of interaction between age and gender (i.e. prevalence of AMD increases exponentially by age, which did not differ by gender). </w:t>
      </w:r>
      <w:commentRangeEnd w:id="111"/>
      <w:r w:rsidR="00203B20">
        <w:rPr>
          <w:rStyle w:val="CommentReference"/>
        </w:rPr>
        <w:commentReference w:id="111"/>
      </w:r>
    </w:p>
    <w:p w14:paraId="0CC5367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04C7C9E7" w14:textId="77777777" w:rsidR="004710B1" w:rsidRPr="004710B1" w:rsidRDefault="004710B1" w:rsidP="004710B1">
      <w:pPr>
        <w:rPr>
          <w:rFonts w:ascii="Times New Roman" w:eastAsia="Times New Roman" w:hAnsi="Times New Roman" w:cs="Times New Roman"/>
          <w:color w:val="000000"/>
        </w:rPr>
      </w:pPr>
    </w:p>
    <w:p w14:paraId="7F9965C0"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6]</w:t>
      </w:r>
    </w:p>
    <w:p w14:paraId="3AE177DA" w14:textId="57833043"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This leads to my main question for this project, which is: </w:t>
      </w:r>
      <w:commentRangeStart w:id="112"/>
      <w:del w:id="113" w:author="Nicole Gladish" w:date="2020-10-08T11:41:00Z">
        <w:r w:rsidRPr="004710B1" w:rsidDel="00203B20">
          <w:rPr>
            <w:rFonts w:ascii="Arial" w:eastAsia="Times New Roman" w:hAnsi="Arial" w:cs="Arial"/>
            <w:color w:val="000000"/>
            <w:sz w:val="22"/>
            <w:szCs w:val="22"/>
          </w:rPr>
          <w:delText xml:space="preserve">Because </w:delText>
        </w:r>
      </w:del>
      <w:ins w:id="114" w:author="Nicole Gladish" w:date="2020-10-08T11:42:00Z">
        <w:r w:rsidR="00203B20">
          <w:rPr>
            <w:rFonts w:ascii="Arial" w:eastAsia="Times New Roman" w:hAnsi="Arial" w:cs="Arial"/>
            <w:color w:val="000000"/>
            <w:sz w:val="22"/>
            <w:szCs w:val="22"/>
          </w:rPr>
          <w:t>Can</w:t>
        </w:r>
      </w:ins>
      <w:ins w:id="115" w:author="Nicole Gladish" w:date="2020-10-08T11:41:00Z">
        <w:r w:rsidR="00203B20"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the </w:t>
      </w:r>
      <w:ins w:id="116" w:author="Nicole Gladish" w:date="2020-10-08T11:41:00Z">
        <w:r w:rsidR="00203B20">
          <w:rPr>
            <w:rFonts w:ascii="Arial" w:eastAsia="Times New Roman" w:hAnsi="Arial" w:cs="Arial"/>
            <w:color w:val="000000"/>
            <w:sz w:val="22"/>
            <w:szCs w:val="22"/>
          </w:rPr>
          <w:t xml:space="preserve">increased </w:t>
        </w:r>
      </w:ins>
      <w:r w:rsidRPr="004710B1">
        <w:rPr>
          <w:rFonts w:ascii="Arial" w:eastAsia="Times New Roman" w:hAnsi="Arial" w:cs="Arial"/>
          <w:color w:val="000000"/>
          <w:sz w:val="22"/>
          <w:szCs w:val="22"/>
        </w:rPr>
        <w:t xml:space="preserve">risk of AMD </w:t>
      </w:r>
      <w:del w:id="117" w:author="Nicole Gladish" w:date="2020-10-08T11:41:00Z">
        <w:r w:rsidRPr="004710B1" w:rsidDel="00203B20">
          <w:rPr>
            <w:rFonts w:ascii="Arial" w:eastAsia="Times New Roman" w:hAnsi="Arial" w:cs="Arial"/>
            <w:color w:val="000000"/>
            <w:sz w:val="22"/>
            <w:szCs w:val="22"/>
          </w:rPr>
          <w:delText xml:space="preserve">increases </w:delText>
        </w:r>
      </w:del>
      <w:r w:rsidRPr="004710B1">
        <w:rPr>
          <w:rFonts w:ascii="Arial" w:eastAsia="Times New Roman" w:hAnsi="Arial" w:cs="Arial"/>
          <w:color w:val="000000"/>
          <w:sz w:val="22"/>
          <w:szCs w:val="22"/>
        </w:rPr>
        <w:t>with age</w:t>
      </w:r>
      <w:ins w:id="118" w:author="Nicole Gladish" w:date="2020-10-08T11:42:00Z">
        <w:r w:rsidR="00203B20">
          <w:rPr>
            <w:rFonts w:ascii="Arial" w:eastAsia="Times New Roman" w:hAnsi="Arial" w:cs="Arial"/>
            <w:color w:val="000000"/>
            <w:sz w:val="22"/>
            <w:szCs w:val="22"/>
          </w:rPr>
          <w:t xml:space="preserve"> be partially characterised</w:t>
        </w:r>
      </w:ins>
      <w:ins w:id="119" w:author="Nicole Gladish" w:date="2020-10-08T11:43:00Z">
        <w:r w:rsidR="00203B20">
          <w:rPr>
            <w:rFonts w:ascii="Arial" w:eastAsia="Times New Roman" w:hAnsi="Arial" w:cs="Arial"/>
            <w:color w:val="000000"/>
            <w:sz w:val="22"/>
            <w:szCs w:val="22"/>
          </w:rPr>
          <w:t xml:space="preserve"> with epigenetic clocks?</w:t>
        </w:r>
        <w:commentRangeEnd w:id="112"/>
        <w:r w:rsidR="00203B20">
          <w:rPr>
            <w:rStyle w:val="CommentReference"/>
          </w:rPr>
          <w:commentReference w:id="112"/>
        </w:r>
      </w:ins>
      <w:del w:id="120" w:author="Nicole Gladish" w:date="2020-10-08T11:43:00Z">
        <w:r w:rsidRPr="004710B1" w:rsidDel="00203B20">
          <w:rPr>
            <w:rFonts w:ascii="Arial" w:eastAsia="Times New Roman" w:hAnsi="Arial" w:cs="Arial"/>
            <w:color w:val="000000"/>
            <w:sz w:val="22"/>
            <w:szCs w:val="22"/>
          </w:rPr>
          <w:delText>, can we reliably characterise the progression of AMD in a case-control study using an epigenetic clock?</w:delText>
        </w:r>
      </w:del>
      <w:r w:rsidRPr="004710B1">
        <w:rPr>
          <w:rFonts w:ascii="Arial" w:eastAsia="Times New Roman" w:hAnsi="Arial" w:cs="Arial"/>
          <w:color w:val="000000"/>
          <w:sz w:val="22"/>
          <w:szCs w:val="22"/>
        </w:rPr>
        <w:t xml:space="preserve"> I expect that samples </w:t>
      </w:r>
      <w:ins w:id="121" w:author="Nicole Gladish" w:date="2020-10-08T11:45:00Z">
        <w:r w:rsidR="00203B20">
          <w:rPr>
            <w:rFonts w:ascii="Arial" w:eastAsia="Times New Roman" w:hAnsi="Arial" w:cs="Arial"/>
            <w:color w:val="000000"/>
            <w:sz w:val="22"/>
            <w:szCs w:val="22"/>
          </w:rPr>
          <w:t xml:space="preserve">from </w:t>
        </w:r>
      </w:ins>
      <w:del w:id="122" w:author="Nicole Gladish" w:date="2020-10-08T11:45:00Z">
        <w:r w:rsidRPr="004710B1" w:rsidDel="00203B20">
          <w:rPr>
            <w:rFonts w:ascii="Arial" w:eastAsia="Times New Roman" w:hAnsi="Arial" w:cs="Arial"/>
            <w:color w:val="000000"/>
            <w:sz w:val="22"/>
            <w:szCs w:val="22"/>
          </w:rPr>
          <w:delText xml:space="preserve">that show </w:delText>
        </w:r>
      </w:del>
      <w:r w:rsidRPr="004710B1">
        <w:rPr>
          <w:rFonts w:ascii="Arial" w:eastAsia="Times New Roman" w:hAnsi="Arial" w:cs="Arial"/>
          <w:color w:val="000000"/>
          <w:sz w:val="22"/>
          <w:szCs w:val="22"/>
        </w:rPr>
        <w:t xml:space="preserve">AMD </w:t>
      </w:r>
      <w:del w:id="123" w:author="Nicole Gladish" w:date="2020-10-08T11:45:00Z">
        <w:r w:rsidRPr="004710B1" w:rsidDel="00203B20">
          <w:rPr>
            <w:rFonts w:ascii="Arial" w:eastAsia="Times New Roman" w:hAnsi="Arial" w:cs="Arial"/>
            <w:color w:val="000000"/>
            <w:sz w:val="22"/>
            <w:szCs w:val="22"/>
          </w:rPr>
          <w:delText xml:space="preserve">phenotype </w:delText>
        </w:r>
      </w:del>
      <w:ins w:id="124" w:author="Nicole Gladish" w:date="2020-10-08T11:45:00Z">
        <w:r w:rsidR="00203B20">
          <w:rPr>
            <w:rFonts w:ascii="Arial" w:eastAsia="Times New Roman" w:hAnsi="Arial" w:cs="Arial"/>
            <w:color w:val="000000"/>
            <w:sz w:val="22"/>
            <w:szCs w:val="22"/>
          </w:rPr>
          <w:t>patients</w:t>
        </w:r>
        <w:r w:rsidR="00203B20" w:rsidRPr="004710B1">
          <w:rPr>
            <w:rFonts w:ascii="Arial" w:eastAsia="Times New Roman" w:hAnsi="Arial" w:cs="Arial"/>
            <w:color w:val="000000"/>
            <w:sz w:val="22"/>
            <w:szCs w:val="22"/>
          </w:rPr>
          <w:t xml:space="preserve"> </w:t>
        </w:r>
        <w:r w:rsidR="00203B20">
          <w:rPr>
            <w:rFonts w:ascii="Arial" w:eastAsia="Times New Roman" w:hAnsi="Arial" w:cs="Arial"/>
            <w:color w:val="000000"/>
            <w:sz w:val="22"/>
            <w:szCs w:val="22"/>
          </w:rPr>
          <w:t>will</w:t>
        </w:r>
      </w:ins>
      <w:del w:id="125" w:author="Nicole Gladish" w:date="2020-10-08T11:45:00Z">
        <w:r w:rsidRPr="004710B1" w:rsidDel="00203B20">
          <w:rPr>
            <w:rFonts w:ascii="Arial" w:eastAsia="Times New Roman" w:hAnsi="Arial" w:cs="Arial"/>
            <w:color w:val="000000"/>
            <w:sz w:val="22"/>
            <w:szCs w:val="22"/>
          </w:rPr>
          <w:delText>to</w:delText>
        </w:r>
      </w:del>
      <w:r w:rsidRPr="004710B1">
        <w:rPr>
          <w:rFonts w:ascii="Arial" w:eastAsia="Times New Roman" w:hAnsi="Arial" w:cs="Arial"/>
          <w:color w:val="000000"/>
          <w:sz w:val="22"/>
          <w:szCs w:val="22"/>
        </w:rPr>
        <w:t xml:space="preserve"> have higher age acceleration as compared to control</w:t>
      </w:r>
      <w:del w:id="126" w:author="Nicole Gladish" w:date="2020-10-08T11:45:00Z">
        <w:r w:rsidRPr="004710B1" w:rsidDel="00203B20">
          <w:rPr>
            <w:rFonts w:ascii="Arial" w:eastAsia="Times New Roman" w:hAnsi="Arial" w:cs="Arial"/>
            <w:color w:val="000000"/>
            <w:sz w:val="22"/>
            <w:szCs w:val="22"/>
          </w:rPr>
          <w:delText xml:space="preserve"> </w:delText>
        </w:r>
      </w:del>
      <w:ins w:id="127" w:author="Nicole Gladish" w:date="2020-10-08T11:45:00Z">
        <w:r w:rsidR="00203B20">
          <w:rPr>
            <w:rFonts w:ascii="Arial" w:eastAsia="Times New Roman" w:hAnsi="Arial" w:cs="Arial"/>
            <w:color w:val="000000"/>
            <w:sz w:val="22"/>
            <w:szCs w:val="22"/>
          </w:rPr>
          <w:t>s</w:t>
        </w:r>
      </w:ins>
      <w:del w:id="128" w:author="Nicole Gladish" w:date="2020-10-08T11:45:00Z">
        <w:r w:rsidRPr="004710B1" w:rsidDel="00203B20">
          <w:rPr>
            <w:rFonts w:ascii="Arial" w:eastAsia="Times New Roman" w:hAnsi="Arial" w:cs="Arial"/>
            <w:color w:val="000000"/>
            <w:sz w:val="22"/>
            <w:szCs w:val="22"/>
          </w:rPr>
          <w:delText>samples</w:delText>
        </w:r>
      </w:del>
      <w:r w:rsidRPr="004710B1">
        <w:rPr>
          <w:rFonts w:ascii="Arial" w:eastAsia="Times New Roman" w:hAnsi="Arial" w:cs="Arial"/>
          <w:color w:val="000000"/>
          <w:sz w:val="22"/>
          <w:szCs w:val="22"/>
        </w:rPr>
        <w:t>. </w:t>
      </w:r>
    </w:p>
    <w:p w14:paraId="353DBD0B" w14:textId="77777777" w:rsidR="004710B1" w:rsidRDefault="004710B1" w:rsidP="004710B1">
      <w:pPr>
        <w:rPr>
          <w:rFonts w:ascii="Times New Roman" w:eastAsia="Times New Roman" w:hAnsi="Times New Roman" w:cs="Times New Roman"/>
          <w:color w:val="000000"/>
        </w:rPr>
      </w:pPr>
    </w:p>
    <w:p w14:paraId="3508ED03" w14:textId="2FA3AD5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7]</w:t>
      </w:r>
    </w:p>
    <w:p w14:paraId="32795AD7" w14:textId="1B18BC50" w:rsidR="004710B1" w:rsidRPr="004710B1" w:rsidRDefault="004710B1" w:rsidP="004710B1">
      <w:pPr>
        <w:rPr>
          <w:rFonts w:ascii="Times New Roman" w:eastAsia="Times New Roman" w:hAnsi="Times New Roman" w:cs="Times New Roman"/>
          <w:color w:val="000000"/>
        </w:rPr>
      </w:pPr>
      <w:commentRangeStart w:id="129"/>
      <w:r w:rsidRPr="004710B1">
        <w:rPr>
          <w:rFonts w:ascii="Arial" w:eastAsia="Times New Roman" w:hAnsi="Arial" w:cs="Arial"/>
          <w:color w:val="000000"/>
          <w:sz w:val="22"/>
          <w:szCs w:val="22"/>
        </w:rPr>
        <w:t xml:space="preserve">To help me answer my question, I’ll briefly walk you through the </w:t>
      </w:r>
      <w:ins w:id="130" w:author="Nicole Gladish" w:date="2020-10-08T11:49:00Z">
        <w:r w:rsidR="00203B20">
          <w:rPr>
            <w:rFonts w:ascii="Arial" w:eastAsia="Times New Roman" w:hAnsi="Arial" w:cs="Arial"/>
            <w:color w:val="000000"/>
            <w:sz w:val="22"/>
            <w:szCs w:val="22"/>
          </w:rPr>
          <w:t>publicly</w:t>
        </w:r>
      </w:ins>
      <w:ins w:id="131" w:author="Nicole Gladish" w:date="2020-10-08T11:48:00Z">
        <w:r w:rsidR="00203B20">
          <w:rPr>
            <w:rFonts w:ascii="Arial" w:eastAsia="Times New Roman" w:hAnsi="Arial" w:cs="Arial"/>
            <w:color w:val="000000"/>
            <w:sz w:val="22"/>
            <w:szCs w:val="22"/>
          </w:rPr>
          <w:t xml:space="preserve"> available </w:t>
        </w:r>
      </w:ins>
      <w:r w:rsidRPr="004710B1">
        <w:rPr>
          <w:rFonts w:ascii="Arial" w:eastAsia="Times New Roman" w:hAnsi="Arial" w:cs="Arial"/>
          <w:color w:val="000000"/>
          <w:sz w:val="22"/>
          <w:szCs w:val="22"/>
        </w:rPr>
        <w:t>dataset that I’m using and the pre-processing steps that I have undertaken to clean it up for analysis. </w:t>
      </w:r>
      <w:commentRangeEnd w:id="129"/>
      <w:r w:rsidR="00203B20">
        <w:rPr>
          <w:rStyle w:val="CommentReference"/>
        </w:rPr>
        <w:commentReference w:id="129"/>
      </w:r>
    </w:p>
    <w:p w14:paraId="749EC045" w14:textId="77777777" w:rsidR="004710B1" w:rsidRPr="004710B1" w:rsidRDefault="004710B1" w:rsidP="004710B1">
      <w:pPr>
        <w:rPr>
          <w:rFonts w:ascii="Times New Roman" w:eastAsia="Times New Roman" w:hAnsi="Times New Roman" w:cs="Times New Roman"/>
          <w:color w:val="000000"/>
        </w:rPr>
      </w:pPr>
    </w:p>
    <w:p w14:paraId="094312ED" w14:textId="613458D8" w:rsidR="004710B1" w:rsidRDefault="004710B1" w:rsidP="004710B1">
      <w:pPr>
        <w:rPr>
          <w:ins w:id="132" w:author="Nicole Gladish" w:date="2020-10-08T11:47:00Z"/>
          <w:rFonts w:ascii="Arial" w:eastAsia="Times New Roman" w:hAnsi="Arial" w:cs="Arial"/>
          <w:b/>
          <w:bCs/>
          <w:color w:val="FF0000"/>
          <w:sz w:val="22"/>
          <w:szCs w:val="22"/>
        </w:rPr>
      </w:pPr>
      <w:r w:rsidRPr="004710B1">
        <w:rPr>
          <w:rFonts w:ascii="Arial" w:eastAsia="Times New Roman" w:hAnsi="Arial" w:cs="Arial"/>
          <w:b/>
          <w:bCs/>
          <w:color w:val="FF0000"/>
          <w:sz w:val="22"/>
          <w:szCs w:val="22"/>
        </w:rPr>
        <w:t>[slide 8]</w:t>
      </w:r>
    </w:p>
    <w:p w14:paraId="30413A80" w14:textId="516E06C8" w:rsidR="00203B20" w:rsidRDefault="00203B20" w:rsidP="004710B1">
      <w:pPr>
        <w:rPr>
          <w:ins w:id="133" w:author="Nicole Gladish" w:date="2020-10-08T11:47:00Z"/>
          <w:rFonts w:ascii="Times New Roman" w:eastAsia="Times New Roman" w:hAnsi="Times New Roman" w:cs="Times New Roman"/>
          <w:color w:val="000000"/>
        </w:rPr>
      </w:pPr>
    </w:p>
    <w:p w14:paraId="7AD880B7" w14:textId="42D59CA6" w:rsidR="00203B20" w:rsidRPr="00203B20" w:rsidRDefault="00203B20" w:rsidP="00203B20">
      <w:pPr>
        <w:rPr>
          <w:ins w:id="134" w:author="Nicole Gladish" w:date="2020-10-08T11:47:00Z"/>
          <w:rFonts w:ascii="Times New Roman" w:eastAsia="Times New Roman" w:hAnsi="Times New Roman" w:cs="Times New Roman"/>
          <w:color w:val="000000"/>
        </w:rPr>
      </w:pPr>
      <w:ins w:id="135" w:author="Nicole Gladish" w:date="2020-10-08T11:47:00Z">
        <w:r>
          <w:rPr>
            <w:rFonts w:ascii="Times New Roman" w:eastAsia="Times New Roman" w:hAnsi="Times New Roman" w:cs="Times New Roman"/>
            <w:color w:val="000000"/>
          </w:rPr>
          <w:t xml:space="preserve">The dataset I will be using contains </w:t>
        </w:r>
        <w:moveToRangeStart w:id="136" w:author="Nicole Gladish" w:date="2020-10-08T11:47:00Z" w:name="move53050044"/>
        <w:r w:rsidRPr="00203B20">
          <w:rPr>
            <w:rFonts w:ascii="Times New Roman" w:eastAsia="Times New Roman" w:hAnsi="Times New Roman" w:cs="Times New Roman"/>
            <w:color w:val="000000"/>
          </w:rPr>
          <w:t>44 samples</w:t>
        </w:r>
        <w:r>
          <w:rPr>
            <w:rFonts w:ascii="Times New Roman" w:eastAsia="Times New Roman" w:hAnsi="Times New Roman" w:cs="Times New Roman"/>
            <w:color w:val="000000"/>
          </w:rPr>
          <w:t xml:space="preserve"> </w:t>
        </w:r>
        <w:r w:rsidRPr="00203B20">
          <w:rPr>
            <w:rFonts w:ascii="Times New Roman" w:eastAsia="Times New Roman" w:hAnsi="Times New Roman" w:cs="Times New Roman"/>
            <w:color w:val="000000"/>
          </w:rPr>
          <w:t xml:space="preserve">with </w:t>
        </w:r>
        <w:commentRangeStart w:id="137"/>
        <w:r w:rsidRPr="00203B20">
          <w:rPr>
            <w:rFonts w:ascii="Times New Roman" w:eastAsia="Times New Roman" w:hAnsi="Times New Roman" w:cs="Times New Roman"/>
            <w:color w:val="000000"/>
          </w:rPr>
          <w:t xml:space="preserve">ages ranging from 50 to 89 years old. The sex and disease state of the samples are quite evenly split. </w:t>
        </w:r>
        <w:commentRangeEnd w:id="137"/>
        <w:r>
          <w:rPr>
            <w:rStyle w:val="CommentReference"/>
          </w:rPr>
          <w:commentReference w:id="137"/>
        </w:r>
        <w:r w:rsidRPr="00203B20">
          <w:rPr>
            <w:rFonts w:ascii="Times New Roman" w:eastAsia="Times New Roman" w:hAnsi="Times New Roman" w:cs="Times New Roman"/>
            <w:color w:val="000000"/>
          </w:rPr>
          <w:t xml:space="preserve">All the samples from the dataset comes from the retinal pigment epithelium with no health history or cause of death provided, and the donors are most likely based in the UK </w:t>
        </w:r>
      </w:ins>
      <w:ins w:id="138" w:author="Nicole Gladish" w:date="2020-10-08T11:49:00Z">
        <w:r>
          <w:rPr>
            <w:rFonts w:ascii="Times New Roman" w:eastAsia="Times New Roman" w:hAnsi="Times New Roman" w:cs="Times New Roman"/>
            <w:color w:val="000000"/>
          </w:rPr>
          <w:t>as</w:t>
        </w:r>
      </w:ins>
      <w:ins w:id="139" w:author="Nicole Gladish" w:date="2020-10-08T11:47:00Z">
        <w:r w:rsidRPr="00203B20">
          <w:rPr>
            <w:rFonts w:ascii="Times New Roman" w:eastAsia="Times New Roman" w:hAnsi="Times New Roman" w:cs="Times New Roman"/>
            <w:color w:val="000000"/>
          </w:rPr>
          <w:t xml:space="preserve"> all tissues were from the Manchester Eye Bank in the UK. </w:t>
        </w:r>
      </w:ins>
    </w:p>
    <w:moveToRangeEnd w:id="136"/>
    <w:p w14:paraId="05070F09" w14:textId="77777777" w:rsidR="00203B20" w:rsidRPr="004710B1" w:rsidRDefault="00203B20" w:rsidP="004710B1">
      <w:pPr>
        <w:rPr>
          <w:rFonts w:ascii="Times New Roman" w:eastAsia="Times New Roman" w:hAnsi="Times New Roman" w:cs="Times New Roman"/>
          <w:color w:val="000000"/>
        </w:rPr>
      </w:pPr>
    </w:p>
    <w:p w14:paraId="6D39CB50" w14:textId="297987F5" w:rsidR="004710B1" w:rsidRPr="004710B1" w:rsidDel="00203B20" w:rsidRDefault="004710B1" w:rsidP="004710B1">
      <w:pPr>
        <w:rPr>
          <w:del w:id="140" w:author="Nicole Gladish" w:date="2020-10-08T11:47:00Z"/>
          <w:rFonts w:ascii="Times New Roman" w:eastAsia="Times New Roman" w:hAnsi="Times New Roman" w:cs="Times New Roman"/>
          <w:color w:val="000000"/>
        </w:rPr>
      </w:pPr>
      <w:del w:id="141" w:author="Nicole Gladish" w:date="2020-10-08T11:50:00Z">
        <w:r w:rsidRPr="004710B1" w:rsidDel="00203B20">
          <w:rPr>
            <w:rFonts w:ascii="Arial" w:eastAsia="Times New Roman" w:hAnsi="Arial" w:cs="Arial"/>
            <w:color w:val="000000"/>
            <w:sz w:val="22"/>
            <w:szCs w:val="22"/>
          </w:rPr>
          <w:delText>Firstly</w:delText>
        </w:r>
      </w:del>
      <w:ins w:id="142" w:author="Nicole Gladish" w:date="2020-10-08T11:50:00Z">
        <w:r w:rsidR="00203B20">
          <w:rPr>
            <w:rFonts w:ascii="Arial" w:eastAsia="Times New Roman" w:hAnsi="Arial" w:cs="Arial"/>
            <w:color w:val="000000"/>
            <w:sz w:val="22"/>
            <w:szCs w:val="22"/>
          </w:rPr>
          <w:t>To pr</w:t>
        </w:r>
        <w:r w:rsidR="00113E1B">
          <w:rPr>
            <w:rFonts w:ascii="Arial" w:eastAsia="Times New Roman" w:hAnsi="Arial" w:cs="Arial"/>
            <w:color w:val="000000"/>
            <w:sz w:val="22"/>
            <w:szCs w:val="22"/>
          </w:rPr>
          <w:t>epare this data I used our Kobor lab pipeline</w:t>
        </w:r>
      </w:ins>
      <w:r w:rsidRPr="004710B1">
        <w:rPr>
          <w:rFonts w:ascii="Arial" w:eastAsia="Times New Roman" w:hAnsi="Arial" w:cs="Arial"/>
          <w:color w:val="000000"/>
          <w:sz w:val="22"/>
          <w:szCs w:val="22"/>
        </w:rPr>
        <w:t xml:space="preserve">, </w:t>
      </w:r>
      <w:del w:id="143" w:author="Nicole Gladish" w:date="2020-10-08T11:50:00Z">
        <w:r w:rsidRPr="004710B1" w:rsidDel="00113E1B">
          <w:rPr>
            <w:rFonts w:ascii="Arial" w:eastAsia="Times New Roman" w:hAnsi="Arial" w:cs="Arial"/>
            <w:color w:val="000000"/>
            <w:sz w:val="22"/>
            <w:szCs w:val="22"/>
          </w:rPr>
          <w:delText>I imported</w:delText>
        </w:r>
      </w:del>
      <w:ins w:id="144" w:author="Nicole Gladish" w:date="2020-10-08T11:50:00Z">
        <w:r w:rsidR="00113E1B">
          <w:rPr>
            <w:rFonts w:ascii="Arial" w:eastAsia="Times New Roman" w:hAnsi="Arial" w:cs="Arial"/>
            <w:color w:val="000000"/>
            <w:sz w:val="22"/>
            <w:szCs w:val="22"/>
          </w:rPr>
          <w:t>importing</w:t>
        </w:r>
      </w:ins>
      <w:r w:rsidRPr="004710B1">
        <w:rPr>
          <w:rFonts w:ascii="Arial" w:eastAsia="Times New Roman" w:hAnsi="Arial" w:cs="Arial"/>
          <w:color w:val="000000"/>
          <w:sz w:val="22"/>
          <w:szCs w:val="22"/>
        </w:rPr>
        <w:t xml:space="preserve"> the raw </w:t>
      </w:r>
      <w:proofErr w:type="spellStart"/>
      <w:r w:rsidRPr="004710B1">
        <w:rPr>
          <w:rFonts w:ascii="Arial" w:eastAsia="Times New Roman" w:hAnsi="Arial" w:cs="Arial"/>
          <w:color w:val="000000"/>
          <w:sz w:val="22"/>
          <w:szCs w:val="22"/>
        </w:rPr>
        <w:t>idats</w:t>
      </w:r>
      <w:proofErr w:type="spellEnd"/>
      <w:r w:rsidRPr="004710B1">
        <w:rPr>
          <w:rFonts w:ascii="Arial" w:eastAsia="Times New Roman" w:hAnsi="Arial" w:cs="Arial"/>
          <w:color w:val="000000"/>
          <w:sz w:val="22"/>
          <w:szCs w:val="22"/>
        </w:rPr>
        <w:t xml:space="preserve"> and metadata from </w:t>
      </w:r>
      <w:proofErr w:type="spellStart"/>
      <w:r w:rsidRPr="004710B1">
        <w:rPr>
          <w:rFonts w:ascii="Arial" w:eastAsia="Times New Roman" w:hAnsi="Arial" w:cs="Arial"/>
          <w:color w:val="000000"/>
          <w:sz w:val="22"/>
          <w:szCs w:val="22"/>
        </w:rPr>
        <w:t>ArrayExpress</w:t>
      </w:r>
      <w:proofErr w:type="spellEnd"/>
      <w:r w:rsidRPr="004710B1">
        <w:rPr>
          <w:rFonts w:ascii="Arial" w:eastAsia="Times New Roman" w:hAnsi="Arial" w:cs="Arial"/>
          <w:color w:val="000000"/>
          <w:sz w:val="22"/>
          <w:szCs w:val="22"/>
        </w:rPr>
        <w:t xml:space="preserve"> (which is a European-based data repository for microarray and sequencing datasets) into R and performed some preliminary exploration of the </w:t>
      </w:r>
      <w:ins w:id="145" w:author="Nicole Gladish" w:date="2020-10-08T11:50:00Z">
        <w:r w:rsidR="00113E1B">
          <w:rPr>
            <w:rFonts w:ascii="Arial" w:eastAsia="Times New Roman" w:hAnsi="Arial" w:cs="Arial"/>
            <w:color w:val="000000"/>
            <w:sz w:val="22"/>
            <w:szCs w:val="22"/>
          </w:rPr>
          <w:t xml:space="preserve">available </w:t>
        </w:r>
      </w:ins>
      <w:r w:rsidRPr="004710B1">
        <w:rPr>
          <w:rFonts w:ascii="Arial" w:eastAsia="Times New Roman" w:hAnsi="Arial" w:cs="Arial"/>
          <w:color w:val="000000"/>
          <w:sz w:val="22"/>
          <w:szCs w:val="22"/>
        </w:rPr>
        <w:t>metadata. </w:t>
      </w:r>
    </w:p>
    <w:p w14:paraId="5D39A543" w14:textId="77777777" w:rsidR="004710B1" w:rsidRPr="004710B1" w:rsidRDefault="004710B1" w:rsidP="004710B1">
      <w:pPr>
        <w:rPr>
          <w:rFonts w:ascii="Times New Roman" w:eastAsia="Times New Roman" w:hAnsi="Times New Roman" w:cs="Times New Roman"/>
          <w:color w:val="000000"/>
        </w:rPr>
      </w:pPr>
    </w:p>
    <w:p w14:paraId="0785D615" w14:textId="5674FDAA" w:rsidR="004710B1" w:rsidRPr="004710B1" w:rsidDel="00203B20" w:rsidRDefault="004710B1" w:rsidP="004710B1">
      <w:pPr>
        <w:rPr>
          <w:moveFrom w:id="146" w:author="Nicole Gladish" w:date="2020-10-08T11:47:00Z"/>
          <w:rFonts w:ascii="Times New Roman" w:eastAsia="Times New Roman" w:hAnsi="Times New Roman" w:cs="Times New Roman"/>
          <w:color w:val="000000"/>
        </w:rPr>
      </w:pPr>
      <w:moveFromRangeStart w:id="147" w:author="Nicole Gladish" w:date="2020-10-08T11:47:00Z" w:name="move53050044"/>
      <w:moveFrom w:id="148" w:author="Nicole Gladish" w:date="2020-10-08T11:47:00Z">
        <w:r w:rsidRPr="004710B1" w:rsidDel="00203B20">
          <w:rPr>
            <w:rFonts w:ascii="Arial" w:eastAsia="Times New Roman" w:hAnsi="Arial" w:cs="Arial"/>
            <w:color w:val="000000"/>
            <w:sz w:val="22"/>
            <w:szCs w:val="22"/>
          </w:rPr>
          <w:t>There are 44 samples in this dataset, with ages ranging from 50 to 89 years old. The sex and disease state of the samples are quite evenly split. All the samples from the dataset comes from the retinal pigment epithelium with no health history or cause of death provided, and the donors are most likely based in the UK since all the tissues were taken from the Manchester Eye Bank in the UK. </w:t>
        </w:r>
      </w:moveFrom>
    </w:p>
    <w:moveFromRangeEnd w:id="147"/>
    <w:p w14:paraId="347295D5" w14:textId="77777777" w:rsidR="004710B1" w:rsidRPr="004710B1" w:rsidRDefault="004710B1" w:rsidP="004710B1">
      <w:pPr>
        <w:rPr>
          <w:rFonts w:ascii="Times New Roman" w:eastAsia="Times New Roman" w:hAnsi="Times New Roman" w:cs="Times New Roman"/>
          <w:color w:val="000000"/>
        </w:rPr>
      </w:pPr>
    </w:p>
    <w:p w14:paraId="2AEADAA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9]</w:t>
      </w:r>
    </w:p>
    <w:p w14:paraId="0ED417E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Preliminary PCA on the raw data shows that sex is the major source of variation in this dataset. It is interesting to see that age does not show up in the top PCs and disease state does not show up at all, </w:t>
      </w:r>
      <w:commentRangeStart w:id="149"/>
      <w:r w:rsidRPr="004710B1">
        <w:rPr>
          <w:rFonts w:ascii="Arial" w:eastAsia="Times New Roman" w:hAnsi="Arial" w:cs="Arial"/>
          <w:color w:val="000000"/>
          <w:sz w:val="22"/>
          <w:szCs w:val="22"/>
        </w:rPr>
        <w:t>so further exploration is needed to understand why that is. </w:t>
      </w:r>
      <w:commentRangeEnd w:id="149"/>
      <w:r w:rsidR="00113E1B">
        <w:rPr>
          <w:rStyle w:val="CommentReference"/>
        </w:rPr>
        <w:commentReference w:id="149"/>
      </w:r>
    </w:p>
    <w:p w14:paraId="79A6F3AD" w14:textId="77777777" w:rsidR="004710B1" w:rsidRPr="004710B1" w:rsidDel="00113E1B" w:rsidRDefault="004710B1" w:rsidP="004710B1">
      <w:pPr>
        <w:rPr>
          <w:del w:id="150" w:author="Nicole Gladish" w:date="2020-10-08T11:51:00Z"/>
          <w:rFonts w:ascii="Times New Roman" w:eastAsia="Times New Roman" w:hAnsi="Times New Roman" w:cs="Times New Roman"/>
          <w:color w:val="000000"/>
        </w:rPr>
      </w:pPr>
    </w:p>
    <w:p w14:paraId="052E0E4F" w14:textId="77777777" w:rsidR="004710B1" w:rsidRDefault="004710B1" w:rsidP="004710B1">
      <w:pPr>
        <w:rPr>
          <w:rFonts w:ascii="Arial" w:eastAsia="Times New Roman" w:hAnsi="Arial" w:cs="Arial"/>
          <w:b/>
          <w:bCs/>
          <w:color w:val="FF0000"/>
          <w:sz w:val="22"/>
          <w:szCs w:val="22"/>
        </w:rPr>
      </w:pPr>
    </w:p>
    <w:p w14:paraId="14DF3B79" w14:textId="44CCF05E"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10]</w:t>
      </w:r>
    </w:p>
    <w:p w14:paraId="52F93BBE" w14:textId="0424E041"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Because it is a little concerning that age is not one of the main sources of variation</w:t>
      </w:r>
      <w:ins w:id="151" w:author="Nicole Gladish" w:date="2020-10-08T11:54:00Z">
        <w:r w:rsidR="00113E1B">
          <w:rPr>
            <w:rFonts w:ascii="Arial" w:eastAsia="Times New Roman" w:hAnsi="Arial" w:cs="Arial"/>
            <w:color w:val="000000"/>
            <w:sz w:val="22"/>
            <w:szCs w:val="22"/>
          </w:rPr>
          <w:t xml:space="preserve"> as we typically see</w:t>
        </w:r>
      </w:ins>
      <w:r w:rsidRPr="004710B1">
        <w:rPr>
          <w:rFonts w:ascii="Arial" w:eastAsia="Times New Roman" w:hAnsi="Arial" w:cs="Arial"/>
          <w:color w:val="000000"/>
          <w:sz w:val="22"/>
          <w:szCs w:val="22"/>
        </w:rPr>
        <w:t xml:space="preserve">, I looked at a correlation matrix between all the variables that are available in the metadata. From this plot, </w:t>
      </w:r>
      <w:ins w:id="152" w:author="Nicole Gladish" w:date="2020-10-08T11:54:00Z">
        <w:r w:rsidR="00113E1B">
          <w:rPr>
            <w:rFonts w:ascii="Arial" w:eastAsia="Times New Roman" w:hAnsi="Arial" w:cs="Arial"/>
            <w:color w:val="000000"/>
            <w:sz w:val="22"/>
            <w:szCs w:val="22"/>
          </w:rPr>
          <w:t xml:space="preserve">you can see </w:t>
        </w:r>
      </w:ins>
      <w:del w:id="153" w:author="Nicole Gladish" w:date="2020-10-08T11:54:00Z">
        <w:r w:rsidRPr="004710B1" w:rsidDel="00113E1B">
          <w:rPr>
            <w:rFonts w:ascii="Arial" w:eastAsia="Times New Roman" w:hAnsi="Arial" w:cs="Arial"/>
            <w:color w:val="000000"/>
            <w:sz w:val="22"/>
            <w:szCs w:val="22"/>
          </w:rPr>
          <w:delText xml:space="preserve">it is seen </w:delText>
        </w:r>
      </w:del>
      <w:r w:rsidRPr="004710B1">
        <w:rPr>
          <w:rFonts w:ascii="Arial" w:eastAsia="Times New Roman" w:hAnsi="Arial" w:cs="Arial"/>
          <w:color w:val="000000"/>
          <w:sz w:val="22"/>
          <w:szCs w:val="22"/>
        </w:rPr>
        <w:t xml:space="preserve">that </w:t>
      </w:r>
      <w:commentRangeStart w:id="154"/>
      <w:r w:rsidRPr="004710B1">
        <w:rPr>
          <w:rFonts w:ascii="Arial" w:eastAsia="Times New Roman" w:hAnsi="Arial" w:cs="Arial"/>
          <w:color w:val="000000"/>
          <w:sz w:val="22"/>
          <w:szCs w:val="22"/>
        </w:rPr>
        <w:t>age</w:t>
      </w:r>
      <w:commentRangeEnd w:id="154"/>
      <w:r w:rsidR="00113E1B">
        <w:rPr>
          <w:rStyle w:val="CommentReference"/>
        </w:rPr>
        <w:commentReference w:id="154"/>
      </w:r>
      <w:r w:rsidRPr="004710B1">
        <w:rPr>
          <w:rFonts w:ascii="Arial" w:eastAsia="Times New Roman" w:hAnsi="Arial" w:cs="Arial"/>
          <w:color w:val="000000"/>
          <w:sz w:val="22"/>
          <w:szCs w:val="22"/>
        </w:rPr>
        <w:t xml:space="preserve"> is correlated with chip and disease state is </w:t>
      </w:r>
      <w:r w:rsidRPr="004710B1">
        <w:rPr>
          <w:rFonts w:ascii="Arial" w:eastAsia="Times New Roman" w:hAnsi="Arial" w:cs="Arial"/>
          <w:color w:val="000000"/>
          <w:sz w:val="22"/>
          <w:szCs w:val="22"/>
        </w:rPr>
        <w:lastRenderedPageBreak/>
        <w:t xml:space="preserve">correlated with row, </w:t>
      </w:r>
      <w:commentRangeStart w:id="155"/>
      <w:ins w:id="156" w:author="Nicole Gladish" w:date="2020-10-08T11:54:00Z">
        <w:r w:rsidR="00113E1B">
          <w:rPr>
            <w:rFonts w:ascii="Arial" w:eastAsia="Times New Roman" w:hAnsi="Arial" w:cs="Arial"/>
            <w:color w:val="000000"/>
            <w:sz w:val="22"/>
            <w:szCs w:val="22"/>
          </w:rPr>
          <w:t xml:space="preserve">this confounding is </w:t>
        </w:r>
      </w:ins>
      <w:del w:id="157" w:author="Nicole Gladish" w:date="2020-10-08T11:54:00Z">
        <w:r w:rsidRPr="004710B1" w:rsidDel="00113E1B">
          <w:rPr>
            <w:rFonts w:ascii="Arial" w:eastAsia="Times New Roman" w:hAnsi="Arial" w:cs="Arial"/>
            <w:color w:val="000000"/>
            <w:sz w:val="22"/>
            <w:szCs w:val="22"/>
          </w:rPr>
          <w:delText xml:space="preserve">which is a little </w:delText>
        </w:r>
      </w:del>
      <w:r w:rsidRPr="004710B1">
        <w:rPr>
          <w:rFonts w:ascii="Arial" w:eastAsia="Times New Roman" w:hAnsi="Arial" w:cs="Arial"/>
          <w:color w:val="000000"/>
          <w:sz w:val="22"/>
          <w:szCs w:val="22"/>
        </w:rPr>
        <w:t xml:space="preserve">concerning as age is the </w:t>
      </w:r>
      <w:commentRangeStart w:id="158"/>
      <w:r w:rsidRPr="004710B1">
        <w:rPr>
          <w:rFonts w:ascii="Arial" w:eastAsia="Times New Roman" w:hAnsi="Arial" w:cs="Arial"/>
          <w:color w:val="000000"/>
          <w:sz w:val="22"/>
          <w:szCs w:val="22"/>
        </w:rPr>
        <w:t>main variable</w:t>
      </w:r>
      <w:commentRangeEnd w:id="158"/>
      <w:r w:rsidR="00113E1B">
        <w:rPr>
          <w:rStyle w:val="CommentReference"/>
        </w:rPr>
        <w:commentReference w:id="158"/>
      </w:r>
      <w:r w:rsidRPr="004710B1">
        <w:rPr>
          <w:rFonts w:ascii="Arial" w:eastAsia="Times New Roman" w:hAnsi="Arial" w:cs="Arial"/>
          <w:color w:val="000000"/>
          <w:sz w:val="22"/>
          <w:szCs w:val="22"/>
        </w:rPr>
        <w:t xml:space="preserve"> that I intend to investigate. </w:t>
      </w:r>
      <w:commentRangeEnd w:id="155"/>
      <w:r w:rsidR="00113E1B">
        <w:rPr>
          <w:rStyle w:val="CommentReference"/>
        </w:rPr>
        <w:commentReference w:id="155"/>
      </w:r>
    </w:p>
    <w:p w14:paraId="3E75B700" w14:textId="77777777" w:rsidR="004710B1" w:rsidRPr="004710B1" w:rsidRDefault="004710B1" w:rsidP="004710B1">
      <w:pPr>
        <w:rPr>
          <w:rFonts w:ascii="Times New Roman" w:eastAsia="Times New Roman" w:hAnsi="Times New Roman" w:cs="Times New Roman"/>
          <w:color w:val="000000"/>
        </w:rPr>
      </w:pPr>
    </w:p>
    <w:p w14:paraId="44FA3FB6"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11]</w:t>
      </w:r>
    </w:p>
    <w:p w14:paraId="4F6AF23F" w14:textId="49141203"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Next I will quickly walk you through the checks that I have performed to filter out any bad samples. I performed an extensive check on these biological and technical metrics to ensure that the samples are up to par. Fortunately, all samples passed the checks so I did not need to discard any sample from this dataset, as the sample </w:t>
      </w:r>
      <w:del w:id="159" w:author="Nicole Gladish" w:date="2020-10-08T11:58:00Z">
        <w:r w:rsidRPr="004710B1" w:rsidDel="00113E1B">
          <w:rPr>
            <w:rFonts w:ascii="Arial" w:eastAsia="Times New Roman" w:hAnsi="Arial" w:cs="Arial"/>
            <w:color w:val="000000"/>
            <w:sz w:val="22"/>
            <w:szCs w:val="22"/>
          </w:rPr>
          <w:delText xml:space="preserve">count </w:delText>
        </w:r>
      </w:del>
      <w:ins w:id="160" w:author="Nicole Gladish" w:date="2020-10-08T11:58:00Z">
        <w:r w:rsidR="00113E1B">
          <w:rPr>
            <w:rFonts w:ascii="Arial" w:eastAsia="Times New Roman" w:hAnsi="Arial" w:cs="Arial"/>
            <w:color w:val="000000"/>
            <w:sz w:val="22"/>
            <w:szCs w:val="22"/>
          </w:rPr>
          <w:t>size</w:t>
        </w:r>
        <w:r w:rsidR="00113E1B"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is already quite low. </w:t>
      </w:r>
    </w:p>
    <w:p w14:paraId="54DC3F84" w14:textId="77777777" w:rsidR="004710B1" w:rsidRPr="004710B1" w:rsidRDefault="004710B1" w:rsidP="004710B1">
      <w:pPr>
        <w:rPr>
          <w:rFonts w:ascii="Times New Roman" w:eastAsia="Times New Roman" w:hAnsi="Times New Roman" w:cs="Times New Roman"/>
          <w:color w:val="000000"/>
        </w:rPr>
      </w:pPr>
    </w:p>
    <w:p w14:paraId="207D829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12]</w:t>
      </w:r>
    </w:p>
    <w:p w14:paraId="0A08D52C" w14:textId="7DE55BE5" w:rsidR="004710B1" w:rsidRPr="004710B1" w:rsidRDefault="00113E1B" w:rsidP="004710B1">
      <w:pPr>
        <w:rPr>
          <w:rFonts w:ascii="Times New Roman" w:eastAsia="Times New Roman" w:hAnsi="Times New Roman" w:cs="Times New Roman"/>
          <w:color w:val="000000"/>
        </w:rPr>
      </w:pPr>
      <w:ins w:id="161" w:author="Nicole Gladish" w:date="2020-10-08T11:59:00Z">
        <w:r>
          <w:rPr>
            <w:rFonts w:ascii="Arial" w:eastAsia="Times New Roman" w:hAnsi="Arial" w:cs="Arial"/>
            <w:color w:val="000000"/>
            <w:sz w:val="22"/>
            <w:szCs w:val="22"/>
          </w:rPr>
          <w:t xml:space="preserve">As Horvath recommends using </w:t>
        </w:r>
      </w:ins>
      <w:ins w:id="162" w:author="Nicole Gladish" w:date="2020-10-08T12:00:00Z">
        <w:r>
          <w:rPr>
            <w:rFonts w:ascii="Arial" w:eastAsia="Times New Roman" w:hAnsi="Arial" w:cs="Arial"/>
            <w:color w:val="000000"/>
            <w:sz w:val="22"/>
            <w:szCs w:val="22"/>
          </w:rPr>
          <w:t xml:space="preserve">pre-normalized data, </w:t>
        </w:r>
      </w:ins>
      <w:r w:rsidR="004710B1" w:rsidRPr="004710B1">
        <w:rPr>
          <w:rFonts w:ascii="Arial" w:eastAsia="Times New Roman" w:hAnsi="Arial" w:cs="Arial"/>
          <w:color w:val="000000"/>
          <w:sz w:val="22"/>
          <w:szCs w:val="22"/>
        </w:rPr>
        <w:t xml:space="preserve">I </w:t>
      </w:r>
      <w:ins w:id="163" w:author="Nicole Gladish" w:date="2020-10-08T12:00:00Z">
        <w:r>
          <w:rPr>
            <w:rFonts w:ascii="Arial" w:eastAsia="Times New Roman" w:hAnsi="Arial" w:cs="Arial"/>
            <w:color w:val="000000"/>
            <w:sz w:val="22"/>
            <w:szCs w:val="22"/>
          </w:rPr>
          <w:t xml:space="preserve">only </w:t>
        </w:r>
      </w:ins>
      <w:r w:rsidR="004710B1" w:rsidRPr="004710B1">
        <w:rPr>
          <w:rFonts w:ascii="Arial" w:eastAsia="Times New Roman" w:hAnsi="Arial" w:cs="Arial"/>
          <w:color w:val="000000"/>
          <w:sz w:val="22"/>
          <w:szCs w:val="22"/>
        </w:rPr>
        <w:t xml:space="preserve">performed noob-normalisation </w:t>
      </w:r>
      <w:ins w:id="164" w:author="Nicole Gladish" w:date="2020-10-08T12:00:00Z">
        <w:r>
          <w:rPr>
            <w:rFonts w:ascii="Arial" w:eastAsia="Times New Roman" w:hAnsi="Arial" w:cs="Arial"/>
            <w:color w:val="000000"/>
            <w:sz w:val="22"/>
            <w:szCs w:val="22"/>
          </w:rPr>
          <w:t xml:space="preserve">to </w:t>
        </w:r>
        <w:r w:rsidRPr="00113E1B">
          <w:rPr>
            <w:rFonts w:ascii="Arial" w:eastAsia="Times New Roman" w:hAnsi="Arial" w:cs="Arial"/>
            <w:color w:val="000000"/>
            <w:sz w:val="22"/>
            <w:szCs w:val="22"/>
          </w:rPr>
          <w:t>correct for background fluorescence and dye bias</w:t>
        </w:r>
        <w:r>
          <w:rPr>
            <w:rFonts w:ascii="Arial" w:eastAsia="Times New Roman" w:hAnsi="Arial" w:cs="Arial"/>
            <w:color w:val="000000"/>
            <w:sz w:val="22"/>
            <w:szCs w:val="22"/>
          </w:rPr>
          <w:t>,</w:t>
        </w:r>
        <w:r w:rsidRPr="00113E1B">
          <w:rPr>
            <w:rFonts w:ascii="Arial" w:eastAsia="Times New Roman" w:hAnsi="Arial" w:cs="Arial"/>
            <w:color w:val="000000"/>
            <w:sz w:val="22"/>
            <w:szCs w:val="22"/>
          </w:rPr>
          <w:t xml:space="preserve"> </w:t>
        </w:r>
      </w:ins>
      <w:del w:id="165" w:author="Nicole Gladish" w:date="2020-10-08T12:00:00Z">
        <w:r w:rsidR="004710B1" w:rsidRPr="004710B1" w:rsidDel="00113E1B">
          <w:rPr>
            <w:rFonts w:ascii="Arial" w:eastAsia="Times New Roman" w:hAnsi="Arial" w:cs="Arial"/>
            <w:color w:val="000000"/>
            <w:sz w:val="22"/>
            <w:szCs w:val="22"/>
          </w:rPr>
          <w:delText xml:space="preserve">on my dataset </w:delText>
        </w:r>
      </w:del>
      <w:r w:rsidR="004710B1" w:rsidRPr="004710B1">
        <w:rPr>
          <w:rFonts w:ascii="Arial" w:eastAsia="Times New Roman" w:hAnsi="Arial" w:cs="Arial"/>
          <w:color w:val="000000"/>
          <w:sz w:val="22"/>
          <w:szCs w:val="22"/>
        </w:rPr>
        <w:t>as</w:t>
      </w:r>
      <w:ins w:id="166" w:author="Nicole Gladish" w:date="2020-10-08T12:00:00Z">
        <w:r>
          <w:rPr>
            <w:rFonts w:ascii="Arial" w:eastAsia="Times New Roman" w:hAnsi="Arial" w:cs="Arial"/>
            <w:color w:val="000000"/>
            <w:sz w:val="22"/>
            <w:szCs w:val="22"/>
          </w:rPr>
          <w:t xml:space="preserve"> was</w:t>
        </w:r>
      </w:ins>
      <w:r w:rsidR="004710B1" w:rsidRPr="004710B1">
        <w:rPr>
          <w:rFonts w:ascii="Arial" w:eastAsia="Times New Roman" w:hAnsi="Arial" w:cs="Arial"/>
          <w:color w:val="000000"/>
          <w:sz w:val="22"/>
          <w:szCs w:val="22"/>
        </w:rPr>
        <w:t xml:space="preserve"> </w:t>
      </w:r>
      <w:ins w:id="167" w:author="Nicole Gladish" w:date="2020-10-08T11:59:00Z">
        <w:r>
          <w:rPr>
            <w:rFonts w:ascii="Arial" w:eastAsia="Times New Roman" w:hAnsi="Arial" w:cs="Arial"/>
            <w:color w:val="000000"/>
            <w:sz w:val="22"/>
            <w:szCs w:val="22"/>
          </w:rPr>
          <w:t xml:space="preserve">suggested </w:t>
        </w:r>
      </w:ins>
      <w:r w:rsidR="004710B1" w:rsidRPr="004710B1">
        <w:rPr>
          <w:rFonts w:ascii="Arial" w:eastAsia="Times New Roman" w:hAnsi="Arial" w:cs="Arial"/>
          <w:color w:val="000000"/>
          <w:sz w:val="22"/>
          <w:szCs w:val="22"/>
        </w:rPr>
        <w:t xml:space="preserve">by David. </w:t>
      </w:r>
      <w:ins w:id="168" w:author="Nicole Gladish" w:date="2020-10-08T12:01:00Z">
        <w:r>
          <w:rPr>
            <w:rFonts w:ascii="Arial" w:eastAsia="Times New Roman" w:hAnsi="Arial" w:cs="Arial"/>
            <w:color w:val="000000"/>
            <w:sz w:val="22"/>
            <w:szCs w:val="22"/>
          </w:rPr>
          <w:t xml:space="preserve">The </w:t>
        </w:r>
      </w:ins>
      <w:del w:id="169" w:author="Nicole Gladish" w:date="2020-10-08T12:01:00Z">
        <w:r w:rsidR="004710B1" w:rsidRPr="004710B1" w:rsidDel="00113E1B">
          <w:rPr>
            <w:rFonts w:ascii="Arial" w:eastAsia="Times New Roman" w:hAnsi="Arial" w:cs="Arial"/>
            <w:color w:val="000000"/>
            <w:sz w:val="22"/>
            <w:szCs w:val="22"/>
          </w:rPr>
          <w:delText xml:space="preserve">Briefly, noob-normalisation corrects for background fluorescence and dye bias. The </w:delText>
        </w:r>
      </w:del>
      <w:r w:rsidR="004710B1" w:rsidRPr="004710B1">
        <w:rPr>
          <w:rFonts w:ascii="Arial" w:eastAsia="Times New Roman" w:hAnsi="Arial" w:cs="Arial"/>
          <w:color w:val="000000"/>
          <w:sz w:val="22"/>
          <w:szCs w:val="22"/>
        </w:rPr>
        <w:t>resulting distributions</w:t>
      </w:r>
      <w:ins w:id="170" w:author="Nicole Gladish" w:date="2020-10-08T12:01:00Z">
        <w:r w:rsidR="00E81F7B">
          <w:rPr>
            <w:rFonts w:ascii="Arial" w:eastAsia="Times New Roman" w:hAnsi="Arial" w:cs="Arial"/>
            <w:color w:val="000000"/>
            <w:sz w:val="22"/>
            <w:szCs w:val="22"/>
          </w:rPr>
          <w:t xml:space="preserve"> overall and between probe types</w:t>
        </w:r>
      </w:ins>
      <w:r w:rsidR="004710B1" w:rsidRPr="004710B1">
        <w:rPr>
          <w:rFonts w:ascii="Arial" w:eastAsia="Times New Roman" w:hAnsi="Arial" w:cs="Arial"/>
          <w:color w:val="000000"/>
          <w:sz w:val="22"/>
          <w:szCs w:val="22"/>
        </w:rPr>
        <w:t xml:space="preserve"> </w:t>
      </w:r>
      <w:del w:id="171" w:author="Nicole Gladish" w:date="2020-10-08T12:02:00Z">
        <w:r w:rsidR="004710B1" w:rsidRPr="004710B1" w:rsidDel="00E81F7B">
          <w:rPr>
            <w:rFonts w:ascii="Arial" w:eastAsia="Times New Roman" w:hAnsi="Arial" w:cs="Arial"/>
            <w:color w:val="000000"/>
            <w:sz w:val="22"/>
            <w:szCs w:val="22"/>
          </w:rPr>
          <w:delText xml:space="preserve">look </w:delText>
        </w:r>
      </w:del>
      <w:ins w:id="172" w:author="Nicole Gladish" w:date="2020-10-08T12:02:00Z">
        <w:r w:rsidR="00E81F7B">
          <w:rPr>
            <w:rFonts w:ascii="Arial" w:eastAsia="Times New Roman" w:hAnsi="Arial" w:cs="Arial"/>
            <w:color w:val="000000"/>
            <w:sz w:val="22"/>
            <w:szCs w:val="22"/>
          </w:rPr>
          <w:t>are</w:t>
        </w:r>
        <w:r w:rsidR="00E81F7B" w:rsidRPr="004710B1">
          <w:rPr>
            <w:rFonts w:ascii="Arial" w:eastAsia="Times New Roman" w:hAnsi="Arial" w:cs="Arial"/>
            <w:color w:val="000000"/>
            <w:sz w:val="22"/>
            <w:szCs w:val="22"/>
          </w:rPr>
          <w:t xml:space="preserve"> </w:t>
        </w:r>
      </w:ins>
      <w:del w:id="173" w:author="Nicole Gladish" w:date="2020-10-08T12:01:00Z">
        <w:r w:rsidR="004710B1" w:rsidRPr="004710B1" w:rsidDel="00E81F7B">
          <w:rPr>
            <w:rFonts w:ascii="Arial" w:eastAsia="Times New Roman" w:hAnsi="Arial" w:cs="Arial"/>
            <w:color w:val="000000"/>
            <w:sz w:val="22"/>
            <w:szCs w:val="22"/>
          </w:rPr>
          <w:delText xml:space="preserve">better </w:delText>
        </w:r>
      </w:del>
      <w:ins w:id="174" w:author="Nicole Gladish" w:date="2020-10-08T12:01:00Z">
        <w:r w:rsidR="00E81F7B">
          <w:rPr>
            <w:rFonts w:ascii="Arial" w:eastAsia="Times New Roman" w:hAnsi="Arial" w:cs="Arial"/>
            <w:color w:val="000000"/>
            <w:sz w:val="22"/>
            <w:szCs w:val="22"/>
          </w:rPr>
          <w:t xml:space="preserve">more comparable to one another </w:t>
        </w:r>
      </w:ins>
      <w:ins w:id="175" w:author="Nicole Gladish" w:date="2020-10-08T12:02:00Z">
        <w:r w:rsidR="00E81F7B">
          <w:rPr>
            <w:rFonts w:ascii="Arial" w:eastAsia="Times New Roman" w:hAnsi="Arial" w:cs="Arial"/>
            <w:color w:val="000000"/>
            <w:sz w:val="22"/>
            <w:szCs w:val="22"/>
          </w:rPr>
          <w:t>after this step.</w:t>
        </w:r>
      </w:ins>
      <w:ins w:id="176" w:author="Nicole Gladish" w:date="2020-10-08T12:01:00Z">
        <w:r w:rsidR="00E81F7B" w:rsidRPr="004710B1">
          <w:rPr>
            <w:rFonts w:ascii="Arial" w:eastAsia="Times New Roman" w:hAnsi="Arial" w:cs="Arial"/>
            <w:color w:val="000000"/>
            <w:sz w:val="22"/>
            <w:szCs w:val="22"/>
          </w:rPr>
          <w:t xml:space="preserve"> </w:t>
        </w:r>
      </w:ins>
      <w:del w:id="177" w:author="Nicole Gladish" w:date="2020-10-08T12:02:00Z">
        <w:r w:rsidR="004710B1" w:rsidRPr="004710B1" w:rsidDel="00E81F7B">
          <w:rPr>
            <w:rFonts w:ascii="Arial" w:eastAsia="Times New Roman" w:hAnsi="Arial" w:cs="Arial"/>
            <w:color w:val="000000"/>
            <w:sz w:val="22"/>
            <w:szCs w:val="22"/>
          </w:rPr>
          <w:delText>as they look much more similar to each other in spite of their probe types. </w:delText>
        </w:r>
      </w:del>
    </w:p>
    <w:p w14:paraId="0FE6B06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200B55B0" w14:textId="77777777" w:rsidR="004710B1" w:rsidRPr="004710B1" w:rsidRDefault="004710B1" w:rsidP="004710B1">
      <w:pPr>
        <w:rPr>
          <w:rFonts w:ascii="Times New Roman" w:eastAsia="Times New Roman" w:hAnsi="Times New Roman" w:cs="Times New Roman"/>
          <w:color w:val="000000"/>
        </w:rPr>
      </w:pPr>
    </w:p>
    <w:p w14:paraId="6DE2FFBA"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Noob normalisation uses out-of-band probes on the array to estimate non-specific signals from the out-of-band intensities (which are wavelengths that are in the opposite colour channel to their design). These signals are then normalised in average intensity in the red and green colour channels. </w:t>
      </w:r>
    </w:p>
    <w:p w14:paraId="387964A7"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Potential argument for a different choice of normalisation - </w:t>
      </w:r>
      <w:commentRangeStart w:id="178"/>
      <w:r w:rsidRPr="004710B1">
        <w:rPr>
          <w:rFonts w:ascii="Arial" w:eastAsia="Times New Roman" w:hAnsi="Arial" w:cs="Arial"/>
          <w:color w:val="000000"/>
          <w:sz w:val="22"/>
          <w:szCs w:val="22"/>
        </w:rPr>
        <w:t>While it is true that the choice of normalisation can introduce some variation by influencing the mean values of DNAm age, the predicted ages demonstrated in Lisa’s paper are still within the error margin of the clocks. </w:t>
      </w:r>
      <w:commentRangeEnd w:id="178"/>
      <w:r w:rsidR="00E81F7B">
        <w:rPr>
          <w:rStyle w:val="CommentReference"/>
        </w:rPr>
        <w:commentReference w:id="178"/>
      </w:r>
    </w:p>
    <w:p w14:paraId="24172BA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27F30029" w14:textId="77777777" w:rsidR="004710B1" w:rsidRPr="004710B1" w:rsidRDefault="004710B1" w:rsidP="004710B1">
      <w:pPr>
        <w:rPr>
          <w:rFonts w:ascii="Times New Roman" w:eastAsia="Times New Roman" w:hAnsi="Times New Roman" w:cs="Times New Roman"/>
          <w:color w:val="000000"/>
        </w:rPr>
      </w:pPr>
    </w:p>
    <w:p w14:paraId="3059F1D9" w14:textId="77777777" w:rsidR="004710B1" w:rsidRPr="004710B1" w:rsidRDefault="004710B1" w:rsidP="004710B1">
      <w:pPr>
        <w:rPr>
          <w:rFonts w:ascii="Times New Roman" w:eastAsia="Times New Roman" w:hAnsi="Times New Roman" w:cs="Times New Roman"/>
          <w:color w:val="000000"/>
        </w:rPr>
      </w:pPr>
      <w:commentRangeStart w:id="179"/>
      <w:r w:rsidRPr="004710B1">
        <w:rPr>
          <w:rFonts w:ascii="Arial" w:eastAsia="Times New Roman" w:hAnsi="Arial" w:cs="Arial"/>
          <w:b/>
          <w:bCs/>
          <w:color w:val="FF0000"/>
          <w:sz w:val="22"/>
          <w:szCs w:val="22"/>
        </w:rPr>
        <w:t>[slide 13]</w:t>
      </w:r>
      <w:commentRangeEnd w:id="179"/>
      <w:r w:rsidR="00E81F7B">
        <w:rPr>
          <w:rStyle w:val="CommentReference"/>
        </w:rPr>
        <w:commentReference w:id="179"/>
      </w:r>
    </w:p>
    <w:p w14:paraId="059FDA37" w14:textId="0F26D4C4"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After normalisation, I uploaded my dataset onto Horvath’s online calculator </w:t>
      </w:r>
      <w:ins w:id="180" w:author="Nicole Gladish" w:date="2020-10-08T12:03:00Z">
        <w:r w:rsidR="00E81F7B">
          <w:rPr>
            <w:rFonts w:ascii="Arial" w:eastAsia="Times New Roman" w:hAnsi="Arial" w:cs="Arial"/>
            <w:color w:val="000000"/>
            <w:sz w:val="22"/>
            <w:szCs w:val="22"/>
          </w:rPr>
          <w:t xml:space="preserve">to produce readings </w:t>
        </w:r>
      </w:ins>
      <w:r w:rsidRPr="004710B1">
        <w:rPr>
          <w:rFonts w:ascii="Arial" w:eastAsia="Times New Roman" w:hAnsi="Arial" w:cs="Arial"/>
          <w:color w:val="000000"/>
          <w:sz w:val="22"/>
          <w:szCs w:val="22"/>
        </w:rPr>
        <w:t xml:space="preserve">for various epigenetic clocks. </w:t>
      </w:r>
      <w:commentRangeStart w:id="181"/>
      <w:ins w:id="182" w:author="Nicole Gladish" w:date="2020-10-08T12:03:00Z">
        <w:r w:rsidR="00E81F7B">
          <w:rPr>
            <w:rFonts w:ascii="Arial" w:eastAsia="Times New Roman" w:hAnsi="Arial" w:cs="Arial"/>
            <w:color w:val="000000"/>
            <w:sz w:val="22"/>
            <w:szCs w:val="22"/>
          </w:rPr>
          <w:t xml:space="preserve">As the source tissue of this data is </w:t>
        </w:r>
      </w:ins>
      <w:ins w:id="183" w:author="Nicole Gladish" w:date="2020-10-08T12:04:00Z">
        <w:r w:rsidR="00E81F7B" w:rsidRPr="00E81F7B">
          <w:rPr>
            <w:rFonts w:ascii="Arial" w:eastAsia="Times New Roman" w:hAnsi="Arial" w:cs="Arial"/>
            <w:color w:val="000000"/>
            <w:sz w:val="22"/>
            <w:szCs w:val="22"/>
          </w:rPr>
          <w:t>retinal pigment epithelium</w:t>
        </w:r>
      </w:ins>
      <w:ins w:id="184" w:author="Nicole Gladish" w:date="2020-10-08T12:03:00Z">
        <w:r w:rsidR="00E81F7B">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I chose Horvath’s </w:t>
      </w:r>
      <w:del w:id="185" w:author="Nicole Gladish" w:date="2020-10-08T12:03:00Z">
        <w:r w:rsidRPr="004710B1" w:rsidDel="00E81F7B">
          <w:rPr>
            <w:rFonts w:ascii="Arial" w:eastAsia="Times New Roman" w:hAnsi="Arial" w:cs="Arial"/>
            <w:color w:val="000000"/>
            <w:sz w:val="22"/>
            <w:szCs w:val="22"/>
          </w:rPr>
          <w:delText xml:space="preserve">clock </w:delText>
        </w:r>
      </w:del>
      <w:r w:rsidRPr="004710B1">
        <w:rPr>
          <w:rFonts w:ascii="Arial" w:eastAsia="Times New Roman" w:hAnsi="Arial" w:cs="Arial"/>
          <w:color w:val="000000"/>
          <w:sz w:val="22"/>
          <w:szCs w:val="22"/>
        </w:rPr>
        <w:t>because it is</w:t>
      </w:r>
      <w:del w:id="186" w:author="Nicole Gladish" w:date="2020-10-08T12:03:00Z">
        <w:r w:rsidRPr="004710B1" w:rsidDel="00E81F7B">
          <w:rPr>
            <w:rFonts w:ascii="Arial" w:eastAsia="Times New Roman" w:hAnsi="Arial" w:cs="Arial"/>
            <w:color w:val="000000"/>
            <w:sz w:val="22"/>
            <w:szCs w:val="22"/>
          </w:rPr>
          <w:delText xml:space="preserve"> a</w:delText>
        </w:r>
      </w:del>
      <w:r w:rsidRPr="004710B1">
        <w:rPr>
          <w:rFonts w:ascii="Arial" w:eastAsia="Times New Roman" w:hAnsi="Arial" w:cs="Arial"/>
          <w:color w:val="000000"/>
          <w:sz w:val="22"/>
          <w:szCs w:val="22"/>
        </w:rPr>
        <w:t xml:space="preserve"> </w:t>
      </w:r>
      <w:ins w:id="187" w:author="Nicole Gladish" w:date="2020-10-08T12:03:00Z">
        <w:r w:rsidR="00E81F7B">
          <w:rPr>
            <w:rFonts w:ascii="Arial" w:eastAsia="Times New Roman" w:hAnsi="Arial" w:cs="Arial"/>
            <w:color w:val="000000"/>
            <w:sz w:val="22"/>
            <w:szCs w:val="22"/>
          </w:rPr>
          <w:t xml:space="preserve">a </w:t>
        </w:r>
      </w:ins>
      <w:r w:rsidRPr="004710B1">
        <w:rPr>
          <w:rFonts w:ascii="Arial" w:eastAsia="Times New Roman" w:hAnsi="Arial" w:cs="Arial"/>
          <w:color w:val="000000"/>
          <w:sz w:val="22"/>
          <w:szCs w:val="22"/>
        </w:rPr>
        <w:t>pan-tissue clock</w:t>
      </w:r>
      <w:ins w:id="188" w:author="Nicole Gladish" w:date="2020-10-08T12:04:00Z">
        <w:r w:rsidR="00E81F7B">
          <w:rPr>
            <w:rFonts w:ascii="Arial" w:eastAsia="Times New Roman" w:hAnsi="Arial" w:cs="Arial"/>
            <w:color w:val="000000"/>
            <w:sz w:val="22"/>
            <w:szCs w:val="22"/>
          </w:rPr>
          <w:t xml:space="preserve"> and</w:t>
        </w:r>
      </w:ins>
      <w:del w:id="189" w:author="Nicole Gladish" w:date="2020-10-08T12:04:00Z">
        <w:r w:rsidRPr="004710B1" w:rsidDel="00E81F7B">
          <w:rPr>
            <w:rFonts w:ascii="Arial" w:eastAsia="Times New Roman" w:hAnsi="Arial" w:cs="Arial"/>
            <w:color w:val="000000"/>
            <w:sz w:val="22"/>
            <w:szCs w:val="22"/>
          </w:rPr>
          <w:delText>,</w:delText>
        </w:r>
      </w:del>
      <w:r w:rsidRPr="004710B1">
        <w:rPr>
          <w:rFonts w:ascii="Arial" w:eastAsia="Times New Roman" w:hAnsi="Arial" w:cs="Arial"/>
          <w:color w:val="000000"/>
          <w:sz w:val="22"/>
          <w:szCs w:val="22"/>
        </w:rPr>
        <w:t xml:space="preserve"> so theoretically </w:t>
      </w:r>
      <w:del w:id="190" w:author="Nicole Gladish" w:date="2020-10-08T12:04:00Z">
        <w:r w:rsidRPr="004710B1" w:rsidDel="00E81F7B">
          <w:rPr>
            <w:rFonts w:ascii="Arial" w:eastAsia="Times New Roman" w:hAnsi="Arial" w:cs="Arial"/>
            <w:color w:val="000000"/>
            <w:sz w:val="22"/>
            <w:szCs w:val="22"/>
          </w:rPr>
          <w:delText xml:space="preserve">it </w:delText>
        </w:r>
      </w:del>
      <w:r w:rsidRPr="004710B1">
        <w:rPr>
          <w:rFonts w:ascii="Arial" w:eastAsia="Times New Roman" w:hAnsi="Arial" w:cs="Arial"/>
          <w:color w:val="000000"/>
          <w:sz w:val="22"/>
          <w:szCs w:val="22"/>
        </w:rPr>
        <w:t xml:space="preserve">should be able to predict </w:t>
      </w:r>
      <w:del w:id="191" w:author="Nicole Gladish" w:date="2020-10-08T12:04:00Z">
        <w:r w:rsidRPr="004710B1" w:rsidDel="00E81F7B">
          <w:rPr>
            <w:rFonts w:ascii="Arial" w:eastAsia="Times New Roman" w:hAnsi="Arial" w:cs="Arial"/>
            <w:color w:val="000000"/>
            <w:sz w:val="22"/>
            <w:szCs w:val="22"/>
          </w:rPr>
          <w:delText xml:space="preserve">the </w:delText>
        </w:r>
      </w:del>
      <w:r w:rsidRPr="004710B1">
        <w:rPr>
          <w:rFonts w:ascii="Arial" w:eastAsia="Times New Roman" w:hAnsi="Arial" w:cs="Arial"/>
          <w:color w:val="000000"/>
          <w:sz w:val="22"/>
          <w:szCs w:val="22"/>
        </w:rPr>
        <w:t xml:space="preserve">age </w:t>
      </w:r>
      <w:ins w:id="192" w:author="Nicole Gladish" w:date="2020-10-08T12:04:00Z">
        <w:r w:rsidR="00E81F7B">
          <w:rPr>
            <w:rFonts w:ascii="Arial" w:eastAsia="Times New Roman" w:hAnsi="Arial" w:cs="Arial"/>
            <w:color w:val="000000"/>
            <w:sz w:val="22"/>
            <w:szCs w:val="22"/>
          </w:rPr>
          <w:t xml:space="preserve">in these samples. </w:t>
        </w:r>
      </w:ins>
      <w:del w:id="193" w:author="Nicole Gladish" w:date="2020-10-08T12:04:00Z">
        <w:r w:rsidRPr="004710B1" w:rsidDel="00E81F7B">
          <w:rPr>
            <w:rFonts w:ascii="Arial" w:eastAsia="Times New Roman" w:hAnsi="Arial" w:cs="Arial"/>
            <w:color w:val="000000"/>
            <w:sz w:val="22"/>
            <w:szCs w:val="22"/>
          </w:rPr>
          <w:delText xml:space="preserve">of any tissues including mine, which is the retinal pigment epithelium. </w:delText>
        </w:r>
      </w:del>
      <w:r w:rsidRPr="004710B1">
        <w:rPr>
          <w:rFonts w:ascii="Arial" w:eastAsia="Times New Roman" w:hAnsi="Arial" w:cs="Arial"/>
          <w:color w:val="000000"/>
          <w:sz w:val="22"/>
          <w:szCs w:val="22"/>
        </w:rPr>
        <w:t xml:space="preserve">Since the tissue is so unique and </w:t>
      </w:r>
      <w:ins w:id="194" w:author="Nicole Gladish" w:date="2020-10-08T12:04:00Z">
        <w:r w:rsidR="00E81F7B">
          <w:rPr>
            <w:rFonts w:ascii="Arial" w:eastAsia="Times New Roman" w:hAnsi="Arial" w:cs="Arial"/>
            <w:color w:val="000000"/>
            <w:sz w:val="22"/>
            <w:szCs w:val="22"/>
          </w:rPr>
          <w:t xml:space="preserve">not included in any of the </w:t>
        </w:r>
      </w:ins>
      <w:ins w:id="195" w:author="Nicole Gladish" w:date="2020-10-08T12:05:00Z">
        <w:r w:rsidR="00E81F7B">
          <w:rPr>
            <w:rFonts w:ascii="Arial" w:eastAsia="Times New Roman" w:hAnsi="Arial" w:cs="Arial"/>
            <w:color w:val="000000"/>
            <w:sz w:val="22"/>
            <w:szCs w:val="22"/>
          </w:rPr>
          <w:t>training data for any currently available clocks</w:t>
        </w:r>
      </w:ins>
      <w:del w:id="196" w:author="Nicole Gladish" w:date="2020-10-08T12:05:00Z">
        <w:r w:rsidRPr="004710B1" w:rsidDel="00E81F7B">
          <w:rPr>
            <w:rFonts w:ascii="Arial" w:eastAsia="Times New Roman" w:hAnsi="Arial" w:cs="Arial"/>
            <w:color w:val="000000"/>
            <w:sz w:val="22"/>
            <w:szCs w:val="22"/>
          </w:rPr>
          <w:delText>the selection of clocks are limited as most of them are built for whole blood</w:delText>
        </w:r>
      </w:del>
      <w:r w:rsidRPr="004710B1">
        <w:rPr>
          <w:rFonts w:ascii="Arial" w:eastAsia="Times New Roman" w:hAnsi="Arial" w:cs="Arial"/>
          <w:color w:val="000000"/>
          <w:sz w:val="22"/>
          <w:szCs w:val="22"/>
        </w:rPr>
        <w:t>, I decided to try my tissue with most of them to see how well they perform with my tissue. Overall, I explored 7 epigenetic clocks in total. </w:t>
      </w:r>
      <w:commentRangeEnd w:id="181"/>
      <w:r w:rsidR="00E81F7B">
        <w:rPr>
          <w:rStyle w:val="CommentReference"/>
        </w:rPr>
        <w:commentReference w:id="181"/>
      </w:r>
    </w:p>
    <w:p w14:paraId="6083354A"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24A03266" w14:textId="77777777" w:rsidR="004710B1" w:rsidRPr="004710B1" w:rsidRDefault="004710B1" w:rsidP="004710B1">
      <w:pPr>
        <w:rPr>
          <w:rFonts w:ascii="Times New Roman" w:eastAsia="Times New Roman" w:hAnsi="Times New Roman" w:cs="Times New Roman"/>
          <w:color w:val="000000"/>
        </w:rPr>
      </w:pPr>
    </w:p>
    <w:p w14:paraId="30BA36B7" w14:textId="570DB364" w:rsidR="004710B1" w:rsidRPr="004710B1" w:rsidRDefault="004710B1" w:rsidP="004710B1">
      <w:pPr>
        <w:rPr>
          <w:rFonts w:ascii="Times New Roman" w:eastAsia="Times New Roman" w:hAnsi="Times New Roman" w:cs="Times New Roman"/>
          <w:color w:val="000000"/>
        </w:rPr>
      </w:pPr>
      <w:commentRangeStart w:id="197"/>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Epigenetic clocks use the methylation profile of age-associated CpG sites to approximate the biological ages of the samples</w:t>
      </w:r>
      <w:ins w:id="198" w:author="Nicole Gladish" w:date="2020-10-08T12:08:00Z">
        <w:r w:rsidR="00E81F7B">
          <w:rPr>
            <w:rFonts w:ascii="Arial" w:eastAsia="Times New Roman" w:hAnsi="Arial" w:cs="Arial"/>
            <w:color w:val="000000"/>
            <w:sz w:val="22"/>
            <w:szCs w:val="22"/>
          </w:rPr>
          <w:t xml:space="preserve"> using DNAm differences</w:t>
        </w:r>
      </w:ins>
      <w:r w:rsidRPr="004710B1">
        <w:rPr>
          <w:rFonts w:ascii="Arial" w:eastAsia="Times New Roman" w:hAnsi="Arial" w:cs="Arial"/>
          <w:color w:val="000000"/>
          <w:sz w:val="22"/>
          <w:szCs w:val="22"/>
        </w:rPr>
        <w:t xml:space="preserve">. </w:t>
      </w:r>
      <w:del w:id="199" w:author="Nicole Gladish" w:date="2020-10-08T12:09:00Z">
        <w:r w:rsidRPr="004710B1" w:rsidDel="00E81F7B">
          <w:rPr>
            <w:rFonts w:ascii="Arial" w:eastAsia="Times New Roman" w:hAnsi="Arial" w:cs="Arial"/>
            <w:color w:val="000000"/>
            <w:sz w:val="22"/>
            <w:szCs w:val="22"/>
          </w:rPr>
          <w:delText xml:space="preserve">They are </w:delText>
        </w:r>
      </w:del>
      <w:del w:id="200" w:author="Nicole Gladish" w:date="2020-10-08T12:08:00Z">
        <w:r w:rsidRPr="004710B1" w:rsidDel="00E81F7B">
          <w:rPr>
            <w:rFonts w:ascii="Arial" w:eastAsia="Times New Roman" w:hAnsi="Arial" w:cs="Arial"/>
            <w:color w:val="000000"/>
            <w:sz w:val="22"/>
            <w:szCs w:val="22"/>
          </w:rPr>
          <w:delText xml:space="preserve">basically </w:delText>
        </w:r>
      </w:del>
      <w:del w:id="201" w:author="Nicole Gladish" w:date="2020-10-08T12:09:00Z">
        <w:r w:rsidRPr="004710B1" w:rsidDel="00E81F7B">
          <w:rPr>
            <w:rFonts w:ascii="Arial" w:eastAsia="Times New Roman" w:hAnsi="Arial" w:cs="Arial"/>
            <w:color w:val="000000"/>
            <w:sz w:val="22"/>
            <w:szCs w:val="22"/>
          </w:rPr>
          <w:delText>proxies for aging, as</w:delText>
        </w:r>
      </w:del>
      <w:ins w:id="202" w:author="Nicole Gladish" w:date="2020-10-08T12:09:00Z">
        <w:r w:rsidR="00E81F7B">
          <w:rPr>
            <w:rFonts w:ascii="Arial" w:eastAsia="Times New Roman" w:hAnsi="Arial" w:cs="Arial"/>
            <w:color w:val="000000"/>
            <w:sz w:val="22"/>
            <w:szCs w:val="22"/>
          </w:rPr>
          <w:t>While</w:t>
        </w:r>
      </w:ins>
      <w:r w:rsidRPr="004710B1">
        <w:rPr>
          <w:rFonts w:ascii="Arial" w:eastAsia="Times New Roman" w:hAnsi="Arial" w:cs="Arial"/>
          <w:color w:val="000000"/>
          <w:sz w:val="22"/>
          <w:szCs w:val="22"/>
        </w:rPr>
        <w:t xml:space="preserve"> the biological age predicted is usually quite correlated to chronological age</w:t>
      </w:r>
      <w:ins w:id="203" w:author="Nicole Gladish" w:date="2020-10-08T12:09:00Z">
        <w:r w:rsidR="00E81F7B">
          <w:rPr>
            <w:rFonts w:ascii="Arial" w:eastAsia="Times New Roman" w:hAnsi="Arial" w:cs="Arial"/>
            <w:color w:val="000000"/>
            <w:sz w:val="22"/>
            <w:szCs w:val="22"/>
          </w:rPr>
          <w:t>, differences between predicted and actual</w:t>
        </w:r>
      </w:ins>
      <w:ins w:id="204" w:author="Nicole Gladish" w:date="2020-10-08T12:10:00Z">
        <w:r w:rsidR="00E81F7B">
          <w:rPr>
            <w:rFonts w:ascii="Arial" w:eastAsia="Times New Roman" w:hAnsi="Arial" w:cs="Arial"/>
            <w:color w:val="000000"/>
            <w:sz w:val="22"/>
            <w:szCs w:val="22"/>
          </w:rPr>
          <w:t xml:space="preserve"> age has been associated with various health outcomes – this measure is known as epigenetic age acceleration</w:t>
        </w:r>
      </w:ins>
      <w:r w:rsidRPr="004710B1">
        <w:rPr>
          <w:rFonts w:ascii="Arial" w:eastAsia="Times New Roman" w:hAnsi="Arial" w:cs="Arial"/>
          <w:color w:val="000000"/>
          <w:sz w:val="22"/>
          <w:szCs w:val="22"/>
        </w:rPr>
        <w:t>.</w:t>
      </w:r>
      <w:del w:id="205" w:author="Nicole Gladish" w:date="2020-10-08T12:10:00Z">
        <w:r w:rsidRPr="004710B1" w:rsidDel="00E81F7B">
          <w:rPr>
            <w:rFonts w:ascii="Arial" w:eastAsia="Times New Roman" w:hAnsi="Arial" w:cs="Arial"/>
            <w:color w:val="000000"/>
            <w:sz w:val="22"/>
            <w:szCs w:val="22"/>
          </w:rPr>
          <w:delText xml:space="preserve"> Usually epigenetic clocks are used as an insight into determining if the aging rate of certain tissues or individuals has been accelerated, which may be indicative of various health outcomes.</w:delText>
        </w:r>
      </w:del>
      <w:r w:rsidRPr="004710B1">
        <w:rPr>
          <w:rFonts w:ascii="Arial" w:eastAsia="Times New Roman" w:hAnsi="Arial" w:cs="Arial"/>
          <w:color w:val="000000"/>
          <w:sz w:val="22"/>
          <w:szCs w:val="22"/>
        </w:rPr>
        <w:t> </w:t>
      </w:r>
      <w:commentRangeEnd w:id="197"/>
      <w:r w:rsidR="00E81F7B">
        <w:rPr>
          <w:rStyle w:val="CommentReference"/>
        </w:rPr>
        <w:commentReference w:id="197"/>
      </w:r>
    </w:p>
    <w:p w14:paraId="72D1E524"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79508E09" w14:textId="77777777" w:rsidR="004710B1" w:rsidRPr="004710B1" w:rsidRDefault="004710B1" w:rsidP="004710B1">
      <w:pPr>
        <w:rPr>
          <w:rFonts w:ascii="Times New Roman" w:eastAsia="Times New Roman" w:hAnsi="Times New Roman" w:cs="Times New Roman"/>
          <w:color w:val="000000"/>
        </w:rPr>
      </w:pPr>
    </w:p>
    <w:p w14:paraId="411B9781" w14:textId="1CFA49AC" w:rsidR="003E2CB9" w:rsidRPr="004C4243" w:rsidRDefault="004710B1">
      <w:pPr>
        <w:rPr>
          <w:ins w:id="206" w:author="Nicole Gladish" w:date="2020-10-08T12:13:00Z"/>
          <w:rFonts w:ascii="Arial" w:hAnsi="Arial" w:cs="Arial"/>
          <w:b/>
          <w:bCs/>
          <w:color w:val="FF0000"/>
          <w:sz w:val="22"/>
          <w:szCs w:val="22"/>
        </w:rPr>
        <w:pPrChange w:id="207" w:author="Nicole Gladish" w:date="2020-10-08T12:14:00Z">
          <w:pPr>
            <w:numPr>
              <w:numId w:val="1"/>
            </w:numPr>
            <w:tabs>
              <w:tab w:val="num" w:pos="720"/>
            </w:tabs>
            <w:ind w:left="720" w:hanging="360"/>
          </w:pPr>
        </w:pPrChange>
      </w:pPr>
      <w:r w:rsidRPr="004710B1">
        <w:rPr>
          <w:rFonts w:ascii="Arial" w:eastAsia="Times New Roman" w:hAnsi="Arial" w:cs="Arial"/>
          <w:b/>
          <w:bCs/>
          <w:color w:val="FF0000"/>
          <w:sz w:val="22"/>
          <w:szCs w:val="22"/>
        </w:rPr>
        <w:t>[slide 14]</w:t>
      </w:r>
      <w:ins w:id="208" w:author="Nicole Gladish" w:date="2020-10-08T12:13:00Z">
        <w:r w:rsidR="004C4243">
          <w:rPr>
            <w:rFonts w:ascii="Arial" w:eastAsia="Times New Roman" w:hAnsi="Arial" w:cs="Arial"/>
            <w:b/>
            <w:bCs/>
            <w:color w:val="FF0000"/>
            <w:sz w:val="22"/>
            <w:szCs w:val="22"/>
          </w:rPr>
          <w:t xml:space="preserve"> (change bottom line on slide to “</w:t>
        </w:r>
        <w:r w:rsidR="003E2CB9" w:rsidRPr="004C4243">
          <w:rPr>
            <w:rFonts w:ascii="Arial" w:eastAsia="Times New Roman" w:hAnsi="Arial" w:cs="Arial"/>
            <w:b/>
            <w:bCs/>
            <w:color w:val="FF0000"/>
            <w:sz w:val="22"/>
            <w:szCs w:val="22"/>
            <w:lang w:val="en-US"/>
          </w:rPr>
          <w:t>Age acceleration* is higher for AMD samples as compared to normal samples.</w:t>
        </w:r>
      </w:ins>
      <w:ins w:id="209" w:author="Nicole Gladish" w:date="2020-10-08T12:14:00Z">
        <w:r w:rsidR="004C4243">
          <w:rPr>
            <w:rFonts w:ascii="Arial" w:eastAsia="Times New Roman" w:hAnsi="Arial" w:cs="Arial"/>
            <w:b/>
            <w:bCs/>
            <w:color w:val="FF0000"/>
            <w:sz w:val="22"/>
            <w:szCs w:val="22"/>
            <w:lang w:val="en-US"/>
          </w:rPr>
          <w:t>”)</w:t>
        </w:r>
      </w:ins>
      <w:ins w:id="210" w:author="Nicole Gladish" w:date="2020-10-08T12:13:00Z">
        <w:r w:rsidR="003E2CB9" w:rsidRPr="004C4243">
          <w:rPr>
            <w:rFonts w:ascii="Arial" w:eastAsia="Times New Roman" w:hAnsi="Arial" w:cs="Arial"/>
            <w:b/>
            <w:bCs/>
            <w:color w:val="FF0000"/>
            <w:sz w:val="22"/>
            <w:szCs w:val="22"/>
            <w:lang w:val="en-US"/>
          </w:rPr>
          <w:t xml:space="preserve"> </w:t>
        </w:r>
      </w:ins>
    </w:p>
    <w:p w14:paraId="2265E822" w14:textId="655D92C8" w:rsidR="004710B1" w:rsidRPr="004710B1" w:rsidRDefault="004710B1" w:rsidP="004710B1">
      <w:pPr>
        <w:rPr>
          <w:rFonts w:ascii="Times New Roman" w:eastAsia="Times New Roman" w:hAnsi="Times New Roman" w:cs="Times New Roman"/>
          <w:color w:val="000000"/>
        </w:rPr>
      </w:pPr>
    </w:p>
    <w:p w14:paraId="3A871361" w14:textId="31E0A184"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I expect the predicted biological ages of AMD samples to be higher than normal samples using the epigenetic clocks.</w:t>
      </w:r>
      <w:commentRangeStart w:id="211"/>
      <w:r w:rsidRPr="004710B1">
        <w:rPr>
          <w:rFonts w:ascii="Arial" w:eastAsia="Times New Roman" w:hAnsi="Arial" w:cs="Arial"/>
          <w:color w:val="000000"/>
          <w:sz w:val="22"/>
          <w:szCs w:val="22"/>
        </w:rPr>
        <w:t xml:space="preserve"> I also expect the </w:t>
      </w:r>
      <w:commentRangeStart w:id="212"/>
      <w:r w:rsidRPr="004710B1">
        <w:rPr>
          <w:rFonts w:ascii="Arial" w:eastAsia="Times New Roman" w:hAnsi="Arial" w:cs="Arial"/>
          <w:color w:val="000000"/>
          <w:sz w:val="22"/>
          <w:szCs w:val="22"/>
        </w:rPr>
        <w:t xml:space="preserve">age acceleration </w:t>
      </w:r>
      <w:commentRangeEnd w:id="212"/>
      <w:r w:rsidR="00A948B0">
        <w:rPr>
          <w:rStyle w:val="CommentReference"/>
        </w:rPr>
        <w:commentReference w:id="212"/>
      </w:r>
      <w:r w:rsidRPr="004710B1">
        <w:rPr>
          <w:rFonts w:ascii="Arial" w:eastAsia="Times New Roman" w:hAnsi="Arial" w:cs="Arial"/>
          <w:color w:val="000000"/>
          <w:sz w:val="22"/>
          <w:szCs w:val="22"/>
        </w:rPr>
        <w:t>of AMD samples to be higher as compared to normal samples</w:t>
      </w:r>
      <w:commentRangeEnd w:id="211"/>
      <w:r w:rsidR="00A948B0">
        <w:rPr>
          <w:rStyle w:val="CommentReference"/>
        </w:rPr>
        <w:commentReference w:id="211"/>
      </w:r>
      <w:r w:rsidRPr="004710B1">
        <w:rPr>
          <w:rFonts w:ascii="Arial" w:eastAsia="Times New Roman" w:hAnsi="Arial" w:cs="Arial"/>
          <w:color w:val="000000"/>
          <w:sz w:val="22"/>
          <w:szCs w:val="22"/>
        </w:rPr>
        <w:t xml:space="preserve">. </w:t>
      </w:r>
      <w:commentRangeStart w:id="213"/>
      <w:r w:rsidRPr="004710B1">
        <w:rPr>
          <w:rFonts w:ascii="Arial" w:eastAsia="Times New Roman" w:hAnsi="Arial" w:cs="Arial"/>
          <w:color w:val="000000"/>
          <w:sz w:val="22"/>
          <w:szCs w:val="22"/>
        </w:rPr>
        <w:t xml:space="preserve">In this presentation, you will see two prominent terms that are recommended by Horvath to be a more useful characterisation of epigenetic age, which are </w:t>
      </w:r>
      <w:commentRangeStart w:id="214"/>
      <w:r w:rsidRPr="004710B1">
        <w:rPr>
          <w:rFonts w:ascii="Arial" w:eastAsia="Times New Roman" w:hAnsi="Arial" w:cs="Arial"/>
          <w:color w:val="000000"/>
          <w:sz w:val="22"/>
          <w:szCs w:val="22"/>
        </w:rPr>
        <w:t xml:space="preserve">age acceleration </w:t>
      </w:r>
      <w:ins w:id="215" w:author="Nicole Gladish" w:date="2020-10-08T12:16:00Z">
        <w:r w:rsidR="00A948B0">
          <w:rPr>
            <w:rFonts w:ascii="Arial" w:eastAsia="Times New Roman" w:hAnsi="Arial" w:cs="Arial"/>
            <w:color w:val="000000"/>
            <w:sz w:val="22"/>
            <w:szCs w:val="22"/>
          </w:rPr>
          <w:t xml:space="preserve">differences </w:t>
        </w:r>
      </w:ins>
      <w:r w:rsidRPr="004710B1">
        <w:rPr>
          <w:rFonts w:ascii="Arial" w:eastAsia="Times New Roman" w:hAnsi="Arial" w:cs="Arial"/>
          <w:color w:val="000000"/>
          <w:sz w:val="22"/>
          <w:szCs w:val="22"/>
        </w:rPr>
        <w:t xml:space="preserve">and </w:t>
      </w:r>
      <w:commentRangeEnd w:id="214"/>
      <w:r w:rsidR="00A948B0">
        <w:rPr>
          <w:rStyle w:val="CommentReference"/>
        </w:rPr>
        <w:commentReference w:id="214"/>
      </w:r>
      <w:r w:rsidRPr="004710B1">
        <w:rPr>
          <w:rFonts w:ascii="Arial" w:eastAsia="Times New Roman" w:hAnsi="Arial" w:cs="Arial"/>
          <w:color w:val="000000"/>
          <w:sz w:val="22"/>
          <w:szCs w:val="22"/>
        </w:rPr>
        <w:t>age acceleration residual</w:t>
      </w:r>
      <w:ins w:id="216" w:author="Nicole Gladish" w:date="2020-10-08T12:16:00Z">
        <w:r w:rsidR="00A948B0">
          <w:rPr>
            <w:rFonts w:ascii="Arial" w:eastAsia="Times New Roman" w:hAnsi="Arial" w:cs="Arial"/>
            <w:color w:val="000000"/>
            <w:sz w:val="22"/>
            <w:szCs w:val="22"/>
          </w:rPr>
          <w:t>s</w:t>
        </w:r>
      </w:ins>
      <w:r w:rsidRPr="004710B1">
        <w:rPr>
          <w:rFonts w:ascii="Arial" w:eastAsia="Times New Roman" w:hAnsi="Arial" w:cs="Arial"/>
          <w:color w:val="000000"/>
          <w:sz w:val="22"/>
          <w:szCs w:val="22"/>
        </w:rPr>
        <w:t>. </w:t>
      </w:r>
    </w:p>
    <w:p w14:paraId="6AFF3E76" w14:textId="77777777" w:rsidR="004710B1" w:rsidRPr="004710B1" w:rsidRDefault="004710B1" w:rsidP="004710B1">
      <w:pPr>
        <w:rPr>
          <w:rFonts w:ascii="Times New Roman" w:eastAsia="Times New Roman" w:hAnsi="Times New Roman" w:cs="Times New Roman"/>
          <w:color w:val="000000"/>
        </w:rPr>
      </w:pPr>
    </w:p>
    <w:p w14:paraId="5D0C26FB" w14:textId="3B487A50"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lastRenderedPageBreak/>
        <w:t xml:space="preserve">Age acceleration </w:t>
      </w:r>
      <w:ins w:id="217" w:author="Nicole Gladish" w:date="2020-10-08T12:17:00Z">
        <w:r w:rsidR="00A948B0">
          <w:rPr>
            <w:rFonts w:ascii="Arial" w:eastAsia="Times New Roman" w:hAnsi="Arial" w:cs="Arial"/>
            <w:color w:val="000000"/>
            <w:sz w:val="22"/>
            <w:szCs w:val="22"/>
          </w:rPr>
          <w:t xml:space="preserve">differences </w:t>
        </w:r>
      </w:ins>
      <w:r w:rsidRPr="004710B1">
        <w:rPr>
          <w:rFonts w:ascii="Arial" w:eastAsia="Times New Roman" w:hAnsi="Arial" w:cs="Arial"/>
          <w:color w:val="000000"/>
          <w:sz w:val="22"/>
          <w:szCs w:val="22"/>
        </w:rPr>
        <w:t xml:space="preserve">is the </w:t>
      </w:r>
      <w:commentRangeStart w:id="218"/>
      <w:del w:id="219" w:author="Nicole Gladish" w:date="2020-10-08T12:18:00Z">
        <w:r w:rsidRPr="004710B1" w:rsidDel="00A948B0">
          <w:rPr>
            <w:rFonts w:ascii="Arial" w:eastAsia="Times New Roman" w:hAnsi="Arial" w:cs="Arial"/>
            <w:color w:val="000000"/>
            <w:sz w:val="22"/>
            <w:szCs w:val="22"/>
          </w:rPr>
          <w:delText xml:space="preserve">absolute </w:delText>
        </w:r>
      </w:del>
      <w:r w:rsidRPr="004710B1">
        <w:rPr>
          <w:rFonts w:ascii="Arial" w:eastAsia="Times New Roman" w:hAnsi="Arial" w:cs="Arial"/>
          <w:color w:val="000000"/>
          <w:sz w:val="22"/>
          <w:szCs w:val="22"/>
        </w:rPr>
        <w:t xml:space="preserve">difference </w:t>
      </w:r>
      <w:commentRangeEnd w:id="218"/>
      <w:r w:rsidR="00A948B0">
        <w:rPr>
          <w:rStyle w:val="CommentReference"/>
        </w:rPr>
        <w:commentReference w:id="218"/>
      </w:r>
      <w:r w:rsidRPr="004710B1">
        <w:rPr>
          <w:rFonts w:ascii="Arial" w:eastAsia="Times New Roman" w:hAnsi="Arial" w:cs="Arial"/>
          <w:color w:val="000000"/>
          <w:sz w:val="22"/>
          <w:szCs w:val="22"/>
        </w:rPr>
        <w:t xml:space="preserve">between </w:t>
      </w:r>
      <w:del w:id="220" w:author="Nicole Gladish" w:date="2020-10-08T12:18:00Z">
        <w:r w:rsidRPr="004710B1" w:rsidDel="00A948B0">
          <w:rPr>
            <w:rFonts w:ascii="Arial" w:eastAsia="Times New Roman" w:hAnsi="Arial" w:cs="Arial"/>
            <w:color w:val="000000"/>
            <w:sz w:val="22"/>
            <w:szCs w:val="22"/>
          </w:rPr>
          <w:delText xml:space="preserve">the </w:delText>
        </w:r>
      </w:del>
      <w:r w:rsidRPr="004710B1">
        <w:rPr>
          <w:rFonts w:ascii="Arial" w:eastAsia="Times New Roman" w:hAnsi="Arial" w:cs="Arial"/>
          <w:color w:val="000000"/>
          <w:sz w:val="22"/>
          <w:szCs w:val="22"/>
        </w:rPr>
        <w:t>predicted biological age and chronological age, and</w:t>
      </w:r>
    </w:p>
    <w:p w14:paraId="36405D9A" w14:textId="77777777" w:rsidR="004710B1" w:rsidRPr="004710B1" w:rsidRDefault="004710B1" w:rsidP="004710B1">
      <w:pPr>
        <w:rPr>
          <w:rFonts w:ascii="Times New Roman" w:eastAsia="Times New Roman" w:hAnsi="Times New Roman" w:cs="Times New Roman"/>
          <w:color w:val="000000"/>
        </w:rPr>
      </w:pPr>
    </w:p>
    <w:p w14:paraId="5E539E6E" w14:textId="677F1BE4"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Age acceleration residual </w:t>
      </w:r>
      <w:ins w:id="221" w:author="Nicole Gladish" w:date="2020-10-08T12:19:00Z">
        <w:r w:rsidR="00A948B0">
          <w:rPr>
            <w:rFonts w:ascii="Arial" w:eastAsia="Times New Roman" w:hAnsi="Arial" w:cs="Arial"/>
            <w:color w:val="000000"/>
            <w:sz w:val="22"/>
            <w:szCs w:val="22"/>
          </w:rPr>
          <w:t>are</w:t>
        </w:r>
      </w:ins>
      <w:del w:id="222" w:author="Nicole Gladish" w:date="2020-10-08T12:19:00Z">
        <w:r w:rsidRPr="004710B1" w:rsidDel="00A948B0">
          <w:rPr>
            <w:rFonts w:ascii="Arial" w:eastAsia="Times New Roman" w:hAnsi="Arial" w:cs="Arial"/>
            <w:color w:val="000000"/>
            <w:sz w:val="22"/>
            <w:szCs w:val="22"/>
          </w:rPr>
          <w:delText>is</w:delText>
        </w:r>
      </w:del>
      <w:r w:rsidRPr="004710B1">
        <w:rPr>
          <w:rFonts w:ascii="Arial" w:eastAsia="Times New Roman" w:hAnsi="Arial" w:cs="Arial"/>
          <w:color w:val="000000"/>
          <w:sz w:val="22"/>
          <w:szCs w:val="22"/>
        </w:rPr>
        <w:t xml:space="preserve"> the residual</w:t>
      </w:r>
      <w:ins w:id="223" w:author="Nicole Gladish" w:date="2020-10-08T12:19:00Z">
        <w:r w:rsidR="00A948B0">
          <w:rPr>
            <w:rFonts w:ascii="Arial" w:eastAsia="Times New Roman" w:hAnsi="Arial" w:cs="Arial"/>
            <w:color w:val="000000"/>
            <w:sz w:val="22"/>
            <w:szCs w:val="22"/>
          </w:rPr>
          <w:t>s resulting from</w:t>
        </w:r>
      </w:ins>
      <w:r w:rsidRPr="004710B1">
        <w:rPr>
          <w:rFonts w:ascii="Arial" w:eastAsia="Times New Roman" w:hAnsi="Arial" w:cs="Arial"/>
          <w:color w:val="000000"/>
          <w:sz w:val="22"/>
          <w:szCs w:val="22"/>
        </w:rPr>
        <w:t xml:space="preserve"> </w:t>
      </w:r>
      <w:ins w:id="224" w:author="Nicole Gladish" w:date="2020-10-08T12:19:00Z">
        <w:r w:rsidR="00A948B0">
          <w:rPr>
            <w:rFonts w:ascii="Arial" w:eastAsia="Times New Roman" w:hAnsi="Arial" w:cs="Arial"/>
            <w:color w:val="000000"/>
            <w:sz w:val="22"/>
            <w:szCs w:val="22"/>
          </w:rPr>
          <w:t>r</w:t>
        </w:r>
      </w:ins>
      <w:del w:id="225" w:author="Nicole Gladish" w:date="2020-10-08T12:19:00Z">
        <w:r w:rsidRPr="004710B1" w:rsidDel="00A948B0">
          <w:rPr>
            <w:rFonts w:ascii="Arial" w:eastAsia="Times New Roman" w:hAnsi="Arial" w:cs="Arial"/>
            <w:color w:val="000000"/>
            <w:sz w:val="22"/>
            <w:szCs w:val="22"/>
          </w:rPr>
          <w:delText>of r</w:delText>
        </w:r>
      </w:del>
      <w:r w:rsidRPr="004710B1">
        <w:rPr>
          <w:rFonts w:ascii="Arial" w:eastAsia="Times New Roman" w:hAnsi="Arial" w:cs="Arial"/>
          <w:color w:val="000000"/>
          <w:sz w:val="22"/>
          <w:szCs w:val="22"/>
        </w:rPr>
        <w:t xml:space="preserve">egressing predicted biological </w:t>
      </w:r>
      <w:del w:id="226" w:author="Nicole Gladish" w:date="2020-10-08T12:19:00Z">
        <w:r w:rsidRPr="004710B1" w:rsidDel="00A948B0">
          <w:rPr>
            <w:rFonts w:ascii="Arial" w:eastAsia="Times New Roman" w:hAnsi="Arial" w:cs="Arial"/>
            <w:color w:val="000000"/>
            <w:sz w:val="22"/>
            <w:szCs w:val="22"/>
          </w:rPr>
          <w:delText>(which is independent of cell and tissue types) over</w:delText>
        </w:r>
      </w:del>
      <w:ins w:id="227" w:author="Nicole Gladish" w:date="2020-10-08T12:19:00Z">
        <w:r w:rsidR="00A948B0">
          <w:rPr>
            <w:rFonts w:ascii="Arial" w:eastAsia="Times New Roman" w:hAnsi="Arial" w:cs="Arial"/>
            <w:color w:val="000000"/>
            <w:sz w:val="22"/>
            <w:szCs w:val="22"/>
          </w:rPr>
          <w:t>age with</w:t>
        </w:r>
      </w:ins>
      <w:r w:rsidRPr="004710B1">
        <w:rPr>
          <w:rFonts w:ascii="Arial" w:eastAsia="Times New Roman" w:hAnsi="Arial" w:cs="Arial"/>
          <w:color w:val="000000"/>
          <w:sz w:val="22"/>
          <w:szCs w:val="22"/>
        </w:rPr>
        <w:t xml:space="preserve"> chronological age. Positive residual values indicate faster aging </w:t>
      </w:r>
      <w:del w:id="228" w:author="Nicole Gladish" w:date="2020-10-08T12:20:00Z">
        <w:r w:rsidRPr="004710B1" w:rsidDel="00A948B0">
          <w:rPr>
            <w:rFonts w:ascii="Arial" w:eastAsia="Times New Roman" w:hAnsi="Arial" w:cs="Arial"/>
            <w:color w:val="000000"/>
            <w:sz w:val="22"/>
            <w:szCs w:val="22"/>
          </w:rPr>
          <w:delText xml:space="preserve">based </w:delText>
        </w:r>
      </w:del>
      <w:ins w:id="229" w:author="Nicole Gladish" w:date="2020-10-08T12:20:00Z">
        <w:r w:rsidR="00A948B0">
          <w:rPr>
            <w:rFonts w:ascii="Arial" w:eastAsia="Times New Roman" w:hAnsi="Arial" w:cs="Arial"/>
            <w:color w:val="000000"/>
            <w:sz w:val="22"/>
            <w:szCs w:val="22"/>
          </w:rPr>
          <w:t>in relation to</w:t>
        </w:r>
      </w:ins>
      <w:del w:id="230" w:author="Nicole Gladish" w:date="2020-10-08T12:20:00Z">
        <w:r w:rsidRPr="004710B1" w:rsidDel="00A948B0">
          <w:rPr>
            <w:rFonts w:ascii="Arial" w:eastAsia="Times New Roman" w:hAnsi="Arial" w:cs="Arial"/>
            <w:color w:val="000000"/>
            <w:sz w:val="22"/>
            <w:szCs w:val="22"/>
          </w:rPr>
          <w:delText>on</w:delText>
        </w:r>
      </w:del>
      <w:r w:rsidRPr="004710B1">
        <w:rPr>
          <w:rFonts w:ascii="Arial" w:eastAsia="Times New Roman" w:hAnsi="Arial" w:cs="Arial"/>
          <w:color w:val="000000"/>
          <w:sz w:val="22"/>
          <w:szCs w:val="22"/>
        </w:rPr>
        <w:t xml:space="preserve"> chronological age, and negative residual values indicate slower aging. </w:t>
      </w:r>
      <w:commentRangeEnd w:id="213"/>
      <w:r w:rsidR="00A948B0">
        <w:rPr>
          <w:rStyle w:val="CommentReference"/>
        </w:rPr>
        <w:commentReference w:id="213"/>
      </w:r>
    </w:p>
    <w:p w14:paraId="48F1D8B9" w14:textId="77777777" w:rsidR="004710B1" w:rsidRPr="004710B1" w:rsidRDefault="004710B1" w:rsidP="004710B1">
      <w:pPr>
        <w:rPr>
          <w:rFonts w:ascii="Times New Roman" w:eastAsia="Times New Roman" w:hAnsi="Times New Roman" w:cs="Times New Roman"/>
          <w:color w:val="000000"/>
        </w:rPr>
      </w:pPr>
    </w:p>
    <w:p w14:paraId="0114073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15]</w:t>
      </w:r>
    </w:p>
    <w:p w14:paraId="786603A0" w14:textId="067451CE"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Before I present you with the </w:t>
      </w:r>
      <w:del w:id="231" w:author="Nicole Gladish" w:date="2020-10-08T12:20:00Z">
        <w:r w:rsidRPr="004710B1" w:rsidDel="00A948B0">
          <w:rPr>
            <w:rFonts w:ascii="Arial" w:eastAsia="Times New Roman" w:hAnsi="Arial" w:cs="Arial"/>
            <w:color w:val="000000"/>
            <w:sz w:val="22"/>
            <w:szCs w:val="22"/>
          </w:rPr>
          <w:delText xml:space="preserve">results from the </w:delText>
        </w:r>
      </w:del>
      <w:r w:rsidRPr="004710B1">
        <w:rPr>
          <w:rFonts w:ascii="Arial" w:eastAsia="Times New Roman" w:hAnsi="Arial" w:cs="Arial"/>
          <w:color w:val="000000"/>
          <w:sz w:val="22"/>
          <w:szCs w:val="22"/>
        </w:rPr>
        <w:t>epigenetic clock</w:t>
      </w:r>
      <w:ins w:id="232" w:author="Nicole Gladish" w:date="2020-10-08T12:20:00Z">
        <w:r w:rsidR="00A948B0">
          <w:rPr>
            <w:rFonts w:ascii="Arial" w:eastAsia="Times New Roman" w:hAnsi="Arial" w:cs="Arial"/>
            <w:color w:val="000000"/>
            <w:sz w:val="22"/>
            <w:szCs w:val="22"/>
          </w:rPr>
          <w:t xml:space="preserve"> re</w:t>
        </w:r>
      </w:ins>
      <w:ins w:id="233" w:author="Nicole Gladish" w:date="2020-10-08T12:21:00Z">
        <w:r w:rsidR="00A948B0">
          <w:rPr>
            <w:rFonts w:ascii="Arial" w:eastAsia="Times New Roman" w:hAnsi="Arial" w:cs="Arial"/>
            <w:color w:val="000000"/>
            <w:sz w:val="22"/>
            <w:szCs w:val="22"/>
          </w:rPr>
          <w:t>s</w:t>
        </w:r>
      </w:ins>
      <w:ins w:id="234" w:author="Nicole Gladish" w:date="2020-10-08T12:20:00Z">
        <w:r w:rsidR="00A948B0">
          <w:rPr>
            <w:rFonts w:ascii="Arial" w:eastAsia="Times New Roman" w:hAnsi="Arial" w:cs="Arial"/>
            <w:color w:val="000000"/>
            <w:sz w:val="22"/>
            <w:szCs w:val="22"/>
          </w:rPr>
          <w:t>ults</w:t>
        </w:r>
      </w:ins>
      <w:del w:id="235" w:author="Nicole Gladish" w:date="2020-10-08T12:20:00Z">
        <w:r w:rsidRPr="004710B1" w:rsidDel="00A948B0">
          <w:rPr>
            <w:rFonts w:ascii="Arial" w:eastAsia="Times New Roman" w:hAnsi="Arial" w:cs="Arial"/>
            <w:color w:val="000000"/>
            <w:sz w:val="22"/>
            <w:szCs w:val="22"/>
          </w:rPr>
          <w:delText>s</w:delText>
        </w:r>
      </w:del>
      <w:r w:rsidRPr="004710B1">
        <w:rPr>
          <w:rFonts w:ascii="Arial" w:eastAsia="Times New Roman" w:hAnsi="Arial" w:cs="Arial"/>
          <w:color w:val="000000"/>
          <w:sz w:val="22"/>
          <w:szCs w:val="22"/>
        </w:rPr>
        <w:t xml:space="preserve">, I’ll share some characteristics of the clocks with you. All the clocks differ by the age-associated CpG sites that they are built on. They also have vastly different sample sizes and tissue types for their training datasets. The most well-known epigenetic clock is Horvath’s clock, which is said to be able to predict the biological age of any tissue as it was built using </w:t>
      </w:r>
      <w:del w:id="236" w:author="Nicole Gladish" w:date="2020-10-08T12:22:00Z">
        <w:r w:rsidRPr="004710B1" w:rsidDel="003E2CB9">
          <w:rPr>
            <w:rFonts w:ascii="Arial" w:eastAsia="Times New Roman" w:hAnsi="Arial" w:cs="Arial"/>
            <w:color w:val="000000"/>
            <w:sz w:val="22"/>
            <w:szCs w:val="22"/>
          </w:rPr>
          <w:delText xml:space="preserve">various </w:delText>
        </w:r>
      </w:del>
      <w:ins w:id="237" w:author="Nicole Gladish" w:date="2020-10-08T12:22:00Z">
        <w:r w:rsidR="003E2CB9">
          <w:rPr>
            <w:rFonts w:ascii="Arial" w:eastAsia="Times New Roman" w:hAnsi="Arial" w:cs="Arial"/>
            <w:color w:val="000000"/>
            <w:sz w:val="22"/>
            <w:szCs w:val="22"/>
          </w:rPr>
          <w:t>24 different sources</w:t>
        </w:r>
      </w:ins>
      <w:del w:id="238" w:author="Nicole Gladish" w:date="2020-10-08T12:22:00Z">
        <w:r w:rsidRPr="004710B1" w:rsidDel="003E2CB9">
          <w:rPr>
            <w:rFonts w:ascii="Arial" w:eastAsia="Times New Roman" w:hAnsi="Arial" w:cs="Arial"/>
            <w:color w:val="000000"/>
            <w:sz w:val="22"/>
            <w:szCs w:val="22"/>
          </w:rPr>
          <w:delText>types</w:delText>
        </w:r>
      </w:del>
      <w:r w:rsidRPr="004710B1">
        <w:rPr>
          <w:rFonts w:ascii="Arial" w:eastAsia="Times New Roman" w:hAnsi="Arial" w:cs="Arial"/>
          <w:color w:val="000000"/>
          <w:sz w:val="22"/>
          <w:szCs w:val="22"/>
        </w:rPr>
        <w:t xml:space="preserve">. </w:t>
      </w:r>
      <w:commentRangeStart w:id="239"/>
      <w:r w:rsidRPr="004710B1">
        <w:rPr>
          <w:rFonts w:ascii="Arial" w:eastAsia="Times New Roman" w:hAnsi="Arial" w:cs="Arial"/>
          <w:color w:val="000000"/>
          <w:sz w:val="22"/>
          <w:szCs w:val="22"/>
        </w:rPr>
        <w:t xml:space="preserve">There are some tissue-specific clocks that are </w:t>
      </w:r>
      <w:del w:id="240" w:author="Nicole Gladish" w:date="2020-10-08T12:23:00Z">
        <w:r w:rsidRPr="004710B1" w:rsidDel="002E50E0">
          <w:rPr>
            <w:rFonts w:ascii="Arial" w:eastAsia="Times New Roman" w:hAnsi="Arial" w:cs="Arial"/>
            <w:color w:val="000000"/>
            <w:sz w:val="22"/>
            <w:szCs w:val="22"/>
          </w:rPr>
          <w:delText xml:space="preserve">said to be </w:delText>
        </w:r>
      </w:del>
      <w:r w:rsidRPr="004710B1">
        <w:rPr>
          <w:rFonts w:ascii="Arial" w:eastAsia="Times New Roman" w:hAnsi="Arial" w:cs="Arial"/>
          <w:color w:val="000000"/>
          <w:sz w:val="22"/>
          <w:szCs w:val="22"/>
        </w:rPr>
        <w:t xml:space="preserve">more accurate in their prediction </w:t>
      </w:r>
      <w:del w:id="241" w:author="Nicole Gladish" w:date="2020-10-08T12:23:00Z">
        <w:r w:rsidRPr="004710B1" w:rsidDel="002E50E0">
          <w:rPr>
            <w:rFonts w:ascii="Arial" w:eastAsia="Times New Roman" w:hAnsi="Arial" w:cs="Arial"/>
            <w:color w:val="000000"/>
            <w:sz w:val="22"/>
            <w:szCs w:val="22"/>
          </w:rPr>
          <w:delText xml:space="preserve">of the </w:delText>
        </w:r>
      </w:del>
      <w:ins w:id="242" w:author="Nicole Gladish" w:date="2020-10-08T12:23:00Z">
        <w:r w:rsidR="002E50E0">
          <w:rPr>
            <w:rFonts w:ascii="Arial" w:eastAsia="Times New Roman" w:hAnsi="Arial" w:cs="Arial"/>
            <w:color w:val="000000"/>
            <w:sz w:val="22"/>
            <w:szCs w:val="22"/>
          </w:rPr>
          <w:t xml:space="preserve">within </w:t>
        </w:r>
      </w:ins>
      <w:r w:rsidRPr="004710B1">
        <w:rPr>
          <w:rFonts w:ascii="Arial" w:eastAsia="Times New Roman" w:hAnsi="Arial" w:cs="Arial"/>
          <w:color w:val="000000"/>
          <w:sz w:val="22"/>
          <w:szCs w:val="22"/>
        </w:rPr>
        <w:t>tissue types that they are trained on such as Zhang’s clock and the Cortical clock.</w:t>
      </w:r>
      <w:commentRangeEnd w:id="239"/>
      <w:r w:rsidR="002E50E0">
        <w:rPr>
          <w:rStyle w:val="CommentReference"/>
        </w:rPr>
        <w:commentReference w:id="239"/>
      </w:r>
      <w:r w:rsidRPr="004710B1">
        <w:rPr>
          <w:rFonts w:ascii="Arial" w:eastAsia="Times New Roman" w:hAnsi="Arial" w:cs="Arial"/>
          <w:color w:val="000000"/>
          <w:sz w:val="22"/>
          <w:szCs w:val="22"/>
        </w:rPr>
        <w:t xml:space="preserve"> There is also an increasing development of so-called second-generation clocks that are trained on not only chronological age, but also age-related and disease phenotypes such as </w:t>
      </w:r>
      <w:commentRangeStart w:id="243"/>
      <w:del w:id="244" w:author="Nicole Gladish" w:date="2020-10-08T12:24:00Z">
        <w:r w:rsidRPr="004710B1" w:rsidDel="005950F8">
          <w:rPr>
            <w:rFonts w:ascii="Arial" w:eastAsia="Times New Roman" w:hAnsi="Arial" w:cs="Arial"/>
            <w:color w:val="000000"/>
            <w:sz w:val="22"/>
            <w:szCs w:val="22"/>
          </w:rPr>
          <w:delText>cigarette smoking</w:delText>
        </w:r>
      </w:del>
      <w:ins w:id="245" w:author="Nicole Gladish" w:date="2020-10-08T12:24:00Z">
        <w:r w:rsidR="005950F8">
          <w:rPr>
            <w:rFonts w:ascii="Arial" w:eastAsia="Times New Roman" w:hAnsi="Arial" w:cs="Arial"/>
            <w:color w:val="000000"/>
            <w:sz w:val="22"/>
            <w:szCs w:val="22"/>
          </w:rPr>
          <w:t>mortality</w:t>
        </w:r>
      </w:ins>
      <w:commentRangeEnd w:id="243"/>
      <w:ins w:id="246" w:author="Nicole Gladish" w:date="2020-10-08T12:25:00Z">
        <w:r w:rsidR="005950F8">
          <w:rPr>
            <w:rStyle w:val="CommentReference"/>
          </w:rPr>
          <w:commentReference w:id="243"/>
        </w:r>
      </w:ins>
      <w:r w:rsidRPr="004710B1">
        <w:rPr>
          <w:rFonts w:ascii="Arial" w:eastAsia="Times New Roman" w:hAnsi="Arial" w:cs="Arial"/>
          <w:color w:val="000000"/>
          <w:sz w:val="22"/>
          <w:szCs w:val="22"/>
        </w:rPr>
        <w:t xml:space="preserve">. For example, the </w:t>
      </w:r>
      <w:proofErr w:type="spellStart"/>
      <w:r w:rsidRPr="004710B1">
        <w:rPr>
          <w:rFonts w:ascii="Arial" w:eastAsia="Times New Roman" w:hAnsi="Arial" w:cs="Arial"/>
          <w:color w:val="000000"/>
          <w:sz w:val="22"/>
          <w:szCs w:val="22"/>
        </w:rPr>
        <w:t>PhenoAge</w:t>
      </w:r>
      <w:proofErr w:type="spellEnd"/>
      <w:r w:rsidRPr="004710B1">
        <w:rPr>
          <w:rFonts w:ascii="Arial" w:eastAsia="Times New Roman" w:hAnsi="Arial" w:cs="Arial"/>
          <w:color w:val="000000"/>
          <w:sz w:val="22"/>
          <w:szCs w:val="22"/>
        </w:rPr>
        <w:t xml:space="preserve"> clock incorporates nine age-related biochemical measures, which allows the clock to capture age-associated phenotypes. </w:t>
      </w:r>
    </w:p>
    <w:p w14:paraId="7CA5FCDF" w14:textId="77777777" w:rsidR="004710B1" w:rsidRPr="004710B1" w:rsidRDefault="004710B1" w:rsidP="004710B1">
      <w:pPr>
        <w:rPr>
          <w:rFonts w:ascii="Times New Roman" w:eastAsia="Times New Roman" w:hAnsi="Times New Roman" w:cs="Times New Roman"/>
          <w:color w:val="000000"/>
        </w:rPr>
      </w:pPr>
    </w:p>
    <w:p w14:paraId="06E2E409" w14:textId="4AC844F0" w:rsidR="004710B1" w:rsidRPr="004710B1" w:rsidRDefault="004710B1" w:rsidP="004710B1">
      <w:pPr>
        <w:rPr>
          <w:rFonts w:ascii="Times New Roman" w:eastAsia="Times New Roman" w:hAnsi="Times New Roman" w:cs="Times New Roman"/>
          <w:color w:val="000000"/>
        </w:rPr>
      </w:pPr>
      <w:commentRangeStart w:id="247"/>
      <w:r w:rsidRPr="004710B1">
        <w:rPr>
          <w:rFonts w:ascii="Arial" w:eastAsia="Times New Roman" w:hAnsi="Arial" w:cs="Arial"/>
          <w:color w:val="000000"/>
          <w:sz w:val="22"/>
          <w:szCs w:val="22"/>
        </w:rPr>
        <w:t xml:space="preserve">The clocks that I have highlighted </w:t>
      </w:r>
      <w:ins w:id="248" w:author="Nicole Gladish" w:date="2020-10-08T12:26:00Z">
        <w:r w:rsidR="005950F8">
          <w:rPr>
            <w:rFonts w:ascii="Arial" w:eastAsia="Times New Roman" w:hAnsi="Arial" w:cs="Arial"/>
            <w:color w:val="000000"/>
            <w:sz w:val="22"/>
            <w:szCs w:val="22"/>
          </w:rPr>
          <w:t xml:space="preserve">contain tissue types in their dataset which  </w:t>
        </w:r>
      </w:ins>
      <w:del w:id="249" w:author="Nicole Gladish" w:date="2020-10-08T12:26:00Z">
        <w:r w:rsidRPr="004710B1" w:rsidDel="005950F8">
          <w:rPr>
            <w:rFonts w:ascii="Arial" w:eastAsia="Times New Roman" w:hAnsi="Arial" w:cs="Arial"/>
            <w:color w:val="000000"/>
            <w:sz w:val="22"/>
            <w:szCs w:val="22"/>
          </w:rPr>
          <w:delText xml:space="preserve">are </w:delText>
        </w:r>
      </w:del>
      <w:r w:rsidRPr="004710B1">
        <w:rPr>
          <w:rFonts w:ascii="Arial" w:eastAsia="Times New Roman" w:hAnsi="Arial" w:cs="Arial"/>
          <w:color w:val="000000"/>
          <w:sz w:val="22"/>
          <w:szCs w:val="22"/>
        </w:rPr>
        <w:t xml:space="preserve">the clocks that I </w:t>
      </w:r>
      <w:del w:id="250" w:author="Nicole Gladish" w:date="2020-10-08T12:25:00Z">
        <w:r w:rsidRPr="004710B1" w:rsidDel="005950F8">
          <w:rPr>
            <w:rFonts w:ascii="Arial" w:eastAsia="Times New Roman" w:hAnsi="Arial" w:cs="Arial"/>
            <w:color w:val="000000"/>
            <w:sz w:val="22"/>
            <w:szCs w:val="22"/>
          </w:rPr>
          <w:delText xml:space="preserve">have </w:delText>
        </w:r>
      </w:del>
      <w:r w:rsidRPr="004710B1">
        <w:rPr>
          <w:rFonts w:ascii="Arial" w:eastAsia="Times New Roman" w:hAnsi="Arial" w:cs="Arial"/>
          <w:color w:val="000000"/>
          <w:sz w:val="22"/>
          <w:szCs w:val="22"/>
        </w:rPr>
        <w:t>hypothesis</w:t>
      </w:r>
      <w:ins w:id="251" w:author="Nicole Gladish" w:date="2020-10-08T12:26:00Z">
        <w:r w:rsidR="005950F8">
          <w:rPr>
            <w:rFonts w:ascii="Arial" w:eastAsia="Times New Roman" w:hAnsi="Arial" w:cs="Arial"/>
            <w:color w:val="000000"/>
            <w:sz w:val="22"/>
            <w:szCs w:val="22"/>
          </w:rPr>
          <w:t>e</w:t>
        </w:r>
      </w:ins>
      <w:del w:id="252" w:author="Nicole Gladish" w:date="2020-10-08T12:25:00Z">
        <w:r w:rsidRPr="004710B1" w:rsidDel="005950F8">
          <w:rPr>
            <w:rFonts w:ascii="Arial" w:eastAsia="Times New Roman" w:hAnsi="Arial" w:cs="Arial"/>
            <w:color w:val="000000"/>
            <w:sz w:val="22"/>
            <w:szCs w:val="22"/>
          </w:rPr>
          <w:delText>ed</w:delText>
        </w:r>
      </w:del>
      <w:r w:rsidRPr="004710B1">
        <w:rPr>
          <w:rFonts w:ascii="Arial" w:eastAsia="Times New Roman" w:hAnsi="Arial" w:cs="Arial"/>
          <w:color w:val="000000"/>
          <w:sz w:val="22"/>
          <w:szCs w:val="22"/>
        </w:rPr>
        <w:t xml:space="preserve"> to be more similar to my tissue type in their trained tissues, and so I expect their prediction accuracy to be better than the other clocks. </w:t>
      </w:r>
      <w:commentRangeEnd w:id="247"/>
      <w:r w:rsidR="005950F8">
        <w:rPr>
          <w:rStyle w:val="CommentReference"/>
        </w:rPr>
        <w:commentReference w:id="247"/>
      </w:r>
    </w:p>
    <w:p w14:paraId="4952EBD6" w14:textId="77777777" w:rsidR="004710B1" w:rsidRPr="004710B1" w:rsidRDefault="004710B1" w:rsidP="004710B1">
      <w:pPr>
        <w:rPr>
          <w:rFonts w:ascii="Times New Roman" w:eastAsia="Times New Roman" w:hAnsi="Times New Roman" w:cs="Times New Roman"/>
          <w:color w:val="000000"/>
        </w:rPr>
      </w:pPr>
    </w:p>
    <w:p w14:paraId="0D2E3DE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Why did I choose Horvath’s clock: Pan-</w:t>
      </w:r>
      <w:proofErr w:type="gramStart"/>
      <w:r w:rsidRPr="004710B1">
        <w:rPr>
          <w:rFonts w:ascii="Arial" w:eastAsia="Times New Roman" w:hAnsi="Arial" w:cs="Arial"/>
          <w:color w:val="000000"/>
          <w:sz w:val="22"/>
          <w:szCs w:val="22"/>
        </w:rPr>
        <w:t>tissue.</w:t>
      </w:r>
      <w:proofErr w:type="gramEnd"/>
    </w:p>
    <w:p w14:paraId="420A3DA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Why did I chose </w:t>
      </w:r>
      <w:proofErr w:type="spellStart"/>
      <w:r w:rsidRPr="004710B1">
        <w:rPr>
          <w:rFonts w:ascii="Arial" w:eastAsia="Times New Roman" w:hAnsi="Arial" w:cs="Arial"/>
          <w:color w:val="000000"/>
          <w:sz w:val="22"/>
          <w:szCs w:val="22"/>
        </w:rPr>
        <w:t>Skin&amp;Blood</w:t>
      </w:r>
      <w:proofErr w:type="spellEnd"/>
      <w:r w:rsidRPr="004710B1">
        <w:rPr>
          <w:rFonts w:ascii="Arial" w:eastAsia="Times New Roman" w:hAnsi="Arial" w:cs="Arial"/>
          <w:color w:val="000000"/>
          <w:sz w:val="22"/>
          <w:szCs w:val="22"/>
        </w:rPr>
        <w:t xml:space="preserve"> clock: Said to be able to accurately predict neurons, glia, </w:t>
      </w:r>
      <w:proofErr w:type="gramStart"/>
      <w:r w:rsidRPr="004710B1">
        <w:rPr>
          <w:rFonts w:ascii="Arial" w:eastAsia="Times New Roman" w:hAnsi="Arial" w:cs="Arial"/>
          <w:color w:val="000000"/>
          <w:sz w:val="22"/>
          <w:szCs w:val="22"/>
        </w:rPr>
        <w:t>brain.</w:t>
      </w:r>
      <w:proofErr w:type="gramEnd"/>
    </w:p>
    <w:p w14:paraId="1DEC355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Why did I choose Cortical clock: Accurately predict different brain </w:t>
      </w:r>
      <w:proofErr w:type="gramStart"/>
      <w:r w:rsidRPr="004710B1">
        <w:rPr>
          <w:rFonts w:ascii="Arial" w:eastAsia="Times New Roman" w:hAnsi="Arial" w:cs="Arial"/>
          <w:color w:val="000000"/>
          <w:sz w:val="22"/>
          <w:szCs w:val="22"/>
        </w:rPr>
        <w:t>cells.</w:t>
      </w:r>
      <w:proofErr w:type="gramEnd"/>
      <w:r w:rsidRPr="004710B1">
        <w:rPr>
          <w:rFonts w:ascii="Arial" w:eastAsia="Times New Roman" w:hAnsi="Arial" w:cs="Arial"/>
          <w:color w:val="000000"/>
          <w:sz w:val="22"/>
          <w:szCs w:val="22"/>
        </w:rPr>
        <w:t> </w:t>
      </w:r>
    </w:p>
    <w:p w14:paraId="09C7263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3812F7FC" w14:textId="77777777" w:rsidR="004710B1" w:rsidRPr="004710B1" w:rsidRDefault="004710B1" w:rsidP="004710B1">
      <w:pPr>
        <w:rPr>
          <w:rFonts w:ascii="Times New Roman" w:eastAsia="Times New Roman" w:hAnsi="Times New Roman" w:cs="Times New Roman"/>
          <w:color w:val="000000"/>
        </w:rPr>
      </w:pPr>
    </w:p>
    <w:p w14:paraId="4AC041C2" w14:textId="77777777" w:rsidR="004710B1" w:rsidRPr="004710B1" w:rsidRDefault="004710B1" w:rsidP="004710B1">
      <w:pPr>
        <w:rPr>
          <w:rFonts w:ascii="Times New Roman" w:eastAsia="Times New Roman" w:hAnsi="Times New Roman" w:cs="Times New Roman"/>
          <w:color w:val="000000"/>
        </w:rPr>
      </w:pPr>
      <w:commentRangeStart w:id="253"/>
      <w:r w:rsidRPr="004710B1">
        <w:rPr>
          <w:rFonts w:ascii="Arial" w:eastAsia="Times New Roman" w:hAnsi="Arial" w:cs="Arial"/>
          <w:b/>
          <w:bCs/>
          <w:color w:val="000000"/>
          <w:sz w:val="22"/>
          <w:szCs w:val="22"/>
        </w:rPr>
        <w:t>Only if asked: </w:t>
      </w:r>
      <w:commentRangeEnd w:id="253"/>
      <w:r w:rsidR="005950F8">
        <w:rPr>
          <w:rStyle w:val="CommentReference"/>
        </w:rPr>
        <w:commentReference w:id="253"/>
      </w:r>
    </w:p>
    <w:p w14:paraId="4CA786B1"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was </w:t>
      </w:r>
      <w:proofErr w:type="spellStart"/>
      <w:r w:rsidRPr="004710B1">
        <w:rPr>
          <w:rFonts w:ascii="Arial" w:eastAsia="Times New Roman" w:hAnsi="Arial" w:cs="Arial"/>
          <w:b/>
          <w:bCs/>
          <w:color w:val="000000"/>
          <w:sz w:val="22"/>
          <w:szCs w:val="22"/>
        </w:rPr>
        <w:t>Skin&amp;Blood</w:t>
      </w:r>
      <w:proofErr w:type="spellEnd"/>
      <w:r w:rsidRPr="004710B1">
        <w:rPr>
          <w:rFonts w:ascii="Arial" w:eastAsia="Times New Roman" w:hAnsi="Arial" w:cs="Arial"/>
          <w:b/>
          <w:bCs/>
          <w:color w:val="000000"/>
          <w:sz w:val="22"/>
          <w:szCs w:val="22"/>
        </w:rPr>
        <w:t xml:space="preserve"> clock built: </w:t>
      </w:r>
      <w:r w:rsidRPr="004710B1">
        <w:rPr>
          <w:rFonts w:ascii="Arial" w:eastAsia="Times New Roman" w:hAnsi="Arial" w:cs="Arial"/>
          <w:color w:val="000000"/>
          <w:sz w:val="22"/>
          <w:szCs w:val="22"/>
        </w:rPr>
        <w:t>To overcome the sub-optimal prediction of Horvath’s clock for fibroblast tissues and to address a need for a fibroblast predictor that is widely used in ex vivo intervention studies. </w:t>
      </w:r>
    </w:p>
    <w:p w14:paraId="51E71EA0" w14:textId="77777777" w:rsidR="004710B1" w:rsidRPr="004710B1" w:rsidRDefault="004710B1" w:rsidP="004710B1">
      <w:pPr>
        <w:rPr>
          <w:rFonts w:ascii="Times New Roman" w:eastAsia="Times New Roman" w:hAnsi="Times New Roman" w:cs="Times New Roman"/>
          <w:color w:val="000000"/>
        </w:rPr>
      </w:pPr>
    </w:p>
    <w:p w14:paraId="2A8EB04D"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was Cortical clock built: </w:t>
      </w:r>
      <w:r w:rsidRPr="004710B1">
        <w:rPr>
          <w:rFonts w:ascii="Arial" w:eastAsia="Times New Roman" w:hAnsi="Arial" w:cs="Arial"/>
          <w:color w:val="000000"/>
          <w:sz w:val="22"/>
          <w:szCs w:val="22"/>
        </w:rPr>
        <w:t>Existing clocks work sub-optimally in the human cortex, systematically underestimating age in elderly individuals. </w:t>
      </w:r>
    </w:p>
    <w:p w14:paraId="3F0E3B16" w14:textId="77777777" w:rsidR="004710B1" w:rsidRPr="004710B1" w:rsidRDefault="004710B1" w:rsidP="004710B1">
      <w:pPr>
        <w:rPr>
          <w:rFonts w:ascii="Times New Roman" w:eastAsia="Times New Roman" w:hAnsi="Times New Roman" w:cs="Times New Roman"/>
          <w:color w:val="000000"/>
        </w:rPr>
      </w:pPr>
    </w:p>
    <w:p w14:paraId="1FFD8EEA"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was Zhang’s clock built: </w:t>
      </w:r>
      <w:r w:rsidRPr="004710B1">
        <w:rPr>
          <w:rFonts w:ascii="Arial" w:eastAsia="Times New Roman" w:hAnsi="Arial" w:cs="Arial"/>
          <w:color w:val="000000"/>
          <w:sz w:val="22"/>
          <w:szCs w:val="22"/>
        </w:rPr>
        <w:t>Argues that predictors based on small sample sizes are prone to confounding by cellular compositions (said that Horvath &amp; Hannum’s clocks were enriched in CpGs that show DNAm heterogeneity across cell types), so wanted to build a predictor that best capture underlying age-associated sites can robustly estimate epigenetic age.</w:t>
      </w:r>
    </w:p>
    <w:p w14:paraId="5D606B44" w14:textId="77777777" w:rsidR="004710B1" w:rsidRPr="004710B1" w:rsidRDefault="004710B1" w:rsidP="004710B1">
      <w:pPr>
        <w:rPr>
          <w:rFonts w:ascii="Times New Roman" w:eastAsia="Times New Roman" w:hAnsi="Times New Roman" w:cs="Times New Roman"/>
          <w:color w:val="000000"/>
        </w:rPr>
      </w:pPr>
    </w:p>
    <w:p w14:paraId="56FFFBC0"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was Hannum’s clock built: </w:t>
      </w:r>
      <w:r w:rsidRPr="004710B1">
        <w:rPr>
          <w:rFonts w:ascii="Arial" w:eastAsia="Times New Roman" w:hAnsi="Arial" w:cs="Arial"/>
          <w:color w:val="000000"/>
          <w:sz w:val="22"/>
          <w:szCs w:val="22"/>
        </w:rPr>
        <w:t>Hannum predates Horvath’s clock, initially to characterise aging in blood.</w:t>
      </w:r>
    </w:p>
    <w:p w14:paraId="3569CBBE" w14:textId="77777777" w:rsidR="004710B1" w:rsidRPr="004710B1" w:rsidRDefault="004710B1" w:rsidP="004710B1">
      <w:pPr>
        <w:rPr>
          <w:rFonts w:ascii="Times New Roman" w:eastAsia="Times New Roman" w:hAnsi="Times New Roman" w:cs="Times New Roman"/>
          <w:color w:val="000000"/>
        </w:rPr>
      </w:pPr>
    </w:p>
    <w:p w14:paraId="36BA0D71" w14:textId="68CACDF1"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Why was Weidner’s clock built: </w:t>
      </w:r>
      <w:r w:rsidRPr="004710B1">
        <w:rPr>
          <w:rFonts w:ascii="Arial" w:eastAsia="Times New Roman" w:hAnsi="Arial" w:cs="Arial"/>
          <w:color w:val="000000"/>
          <w:sz w:val="22"/>
          <w:szCs w:val="22"/>
        </w:rPr>
        <w:t>Hannum predates Horvath’s clock, wanted to see if they can find a cost</w:t>
      </w:r>
      <w:ins w:id="254" w:author="Microsoft Office User" w:date="2020-10-08T17:08:00Z">
        <w:r w:rsidR="00281621">
          <w:rPr>
            <w:rFonts w:ascii="Arial" w:eastAsia="Times New Roman" w:hAnsi="Arial" w:cs="Arial"/>
            <w:color w:val="000000"/>
            <w:sz w:val="22"/>
            <w:szCs w:val="22"/>
          </w:rPr>
          <w:t>-</w:t>
        </w:r>
      </w:ins>
      <w:del w:id="255" w:author="Microsoft Office User" w:date="2020-10-08T17:08:00Z">
        <w:r w:rsidRPr="004710B1" w:rsidDel="00281621">
          <w:rPr>
            <w:rFonts w:ascii="Arial" w:eastAsia="Times New Roman" w:hAnsi="Arial" w:cs="Arial"/>
            <w:color w:val="000000"/>
            <w:sz w:val="22"/>
            <w:szCs w:val="22"/>
          </w:rPr>
          <w:delText xml:space="preserve"> </w:delText>
        </w:r>
      </w:del>
      <w:r w:rsidRPr="004710B1">
        <w:rPr>
          <w:rFonts w:ascii="Arial" w:eastAsia="Times New Roman" w:hAnsi="Arial" w:cs="Arial"/>
          <w:color w:val="000000"/>
          <w:sz w:val="22"/>
          <w:szCs w:val="22"/>
        </w:rPr>
        <w:t>effective method of characterising biological age using a little CpG sites as possible - using bisulfite sequencing. Horvath thinks that their age prediction is rubbish - high error rate (up to 13 years).</w:t>
      </w:r>
    </w:p>
    <w:p w14:paraId="1AA28497" w14:textId="77777777" w:rsidR="004710B1" w:rsidRPr="004710B1" w:rsidRDefault="004710B1" w:rsidP="004710B1">
      <w:pPr>
        <w:rPr>
          <w:rFonts w:ascii="Times New Roman" w:eastAsia="Times New Roman" w:hAnsi="Times New Roman" w:cs="Times New Roman"/>
          <w:color w:val="000000"/>
        </w:rPr>
      </w:pPr>
    </w:p>
    <w:p w14:paraId="67C554D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lastRenderedPageBreak/>
        <w:t xml:space="preserve">Why was </w:t>
      </w:r>
      <w:proofErr w:type="spellStart"/>
      <w:r w:rsidRPr="004710B1">
        <w:rPr>
          <w:rFonts w:ascii="Arial" w:eastAsia="Times New Roman" w:hAnsi="Arial" w:cs="Arial"/>
          <w:b/>
          <w:bCs/>
          <w:color w:val="000000"/>
          <w:sz w:val="22"/>
          <w:szCs w:val="22"/>
        </w:rPr>
        <w:t>PhenoAge</w:t>
      </w:r>
      <w:proofErr w:type="spellEnd"/>
      <w:r w:rsidRPr="004710B1">
        <w:rPr>
          <w:rFonts w:ascii="Arial" w:eastAsia="Times New Roman" w:hAnsi="Arial" w:cs="Arial"/>
          <w:b/>
          <w:bCs/>
          <w:color w:val="000000"/>
          <w:sz w:val="22"/>
          <w:szCs w:val="22"/>
        </w:rPr>
        <w:t xml:space="preserve"> clock built: </w:t>
      </w:r>
      <w:r w:rsidRPr="004710B1">
        <w:rPr>
          <w:rFonts w:ascii="Arial" w:eastAsia="Times New Roman" w:hAnsi="Arial" w:cs="Arial"/>
          <w:color w:val="000000"/>
          <w:sz w:val="22"/>
          <w:szCs w:val="22"/>
        </w:rPr>
        <w:t xml:space="preserve">Wanted to build a clock that can predict various aging outcomes - all-cause mortality, cancers, </w:t>
      </w:r>
      <w:proofErr w:type="spellStart"/>
      <w:r w:rsidRPr="004710B1">
        <w:rPr>
          <w:rFonts w:ascii="Arial" w:eastAsia="Times New Roman" w:hAnsi="Arial" w:cs="Arial"/>
          <w:color w:val="000000"/>
          <w:sz w:val="22"/>
          <w:szCs w:val="22"/>
        </w:rPr>
        <w:t>healthspan</w:t>
      </w:r>
      <w:proofErr w:type="spellEnd"/>
      <w:r w:rsidRPr="004710B1">
        <w:rPr>
          <w:rFonts w:ascii="Arial" w:eastAsia="Times New Roman" w:hAnsi="Arial" w:cs="Arial"/>
          <w:color w:val="000000"/>
          <w:sz w:val="22"/>
          <w:szCs w:val="22"/>
        </w:rPr>
        <w:t>, physical function and Alzheimer’s.</w:t>
      </w:r>
    </w:p>
    <w:p w14:paraId="1854C0F5"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067B2C5B" w14:textId="77777777" w:rsidR="004710B1" w:rsidRPr="004710B1" w:rsidRDefault="004710B1" w:rsidP="004710B1">
      <w:pPr>
        <w:rPr>
          <w:rFonts w:ascii="Times New Roman" w:eastAsia="Times New Roman" w:hAnsi="Times New Roman" w:cs="Times New Roman"/>
          <w:color w:val="000000"/>
        </w:rPr>
      </w:pPr>
    </w:p>
    <w:p w14:paraId="3E615F1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16]</w:t>
      </w:r>
    </w:p>
    <w:p w14:paraId="388B0DB7" w14:textId="4642D84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After I applied </w:t>
      </w:r>
      <w:ins w:id="256" w:author="Nicole Gladish" w:date="2020-10-08T12:28:00Z">
        <w:r w:rsidR="005950F8">
          <w:rPr>
            <w:rFonts w:ascii="Arial" w:eastAsia="Times New Roman" w:hAnsi="Arial" w:cs="Arial"/>
            <w:color w:val="000000"/>
            <w:sz w:val="22"/>
            <w:szCs w:val="22"/>
          </w:rPr>
          <w:t xml:space="preserve">the clocks to </w:t>
        </w:r>
      </w:ins>
      <w:r w:rsidRPr="004710B1">
        <w:rPr>
          <w:rFonts w:ascii="Arial" w:eastAsia="Times New Roman" w:hAnsi="Arial" w:cs="Arial"/>
          <w:color w:val="000000"/>
          <w:sz w:val="22"/>
          <w:szCs w:val="22"/>
        </w:rPr>
        <w:t>my dataset</w:t>
      </w:r>
      <w:del w:id="257" w:author="Nicole Gladish" w:date="2020-10-08T12:28:00Z">
        <w:r w:rsidRPr="004710B1" w:rsidDel="005950F8">
          <w:rPr>
            <w:rFonts w:ascii="Arial" w:eastAsia="Times New Roman" w:hAnsi="Arial" w:cs="Arial"/>
            <w:color w:val="000000"/>
            <w:sz w:val="22"/>
            <w:szCs w:val="22"/>
          </w:rPr>
          <w:delText xml:space="preserve"> to the clocks</w:delText>
        </w:r>
      </w:del>
      <w:r w:rsidRPr="004710B1">
        <w:rPr>
          <w:rFonts w:ascii="Arial" w:eastAsia="Times New Roman" w:hAnsi="Arial" w:cs="Arial"/>
          <w:color w:val="000000"/>
          <w:sz w:val="22"/>
          <w:szCs w:val="22"/>
        </w:rPr>
        <w:t>, I saw a systematic underestimation of the predicted biological ages of my samples across all clocks. </w:t>
      </w:r>
    </w:p>
    <w:p w14:paraId="4999FD12" w14:textId="45184ACE"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Among all epigenetic clocks tested, Horvath’s clock was able to produce predicted biological ages that are as close to the actual chronological ages as possible. However, as you can see from the regression plot next to you, it is still </w:t>
      </w:r>
      <w:del w:id="258" w:author="Nicole Gladish" w:date="2020-10-08T12:28:00Z">
        <w:r w:rsidRPr="004710B1" w:rsidDel="005950F8">
          <w:rPr>
            <w:rFonts w:ascii="Arial" w:eastAsia="Times New Roman" w:hAnsi="Arial" w:cs="Arial"/>
            <w:color w:val="000000"/>
            <w:sz w:val="22"/>
            <w:szCs w:val="22"/>
          </w:rPr>
          <w:delText>not entirely accurate</w:delText>
        </w:r>
      </w:del>
      <w:ins w:id="259" w:author="Nicole Gladish" w:date="2020-10-08T12:28:00Z">
        <w:r w:rsidR="005950F8">
          <w:rPr>
            <w:rFonts w:ascii="Arial" w:eastAsia="Times New Roman" w:hAnsi="Arial" w:cs="Arial"/>
            <w:color w:val="000000"/>
            <w:sz w:val="22"/>
            <w:szCs w:val="22"/>
          </w:rPr>
          <w:t>resulting in large underestimation</w:t>
        </w:r>
      </w:ins>
      <w:r w:rsidRPr="004710B1">
        <w:rPr>
          <w:rFonts w:ascii="Arial" w:eastAsia="Times New Roman" w:hAnsi="Arial" w:cs="Arial"/>
          <w:color w:val="000000"/>
          <w:sz w:val="22"/>
          <w:szCs w:val="22"/>
        </w:rPr>
        <w:t>. The y-axis in this plot shows the predicted biological ages and the x-axis shows their actual chronological ages. As you can see, some samples such as this [points] shows a 20 year</w:t>
      </w:r>
      <w:del w:id="260" w:author="Nicole Gladish" w:date="2020-10-08T12:29:00Z">
        <w:r w:rsidRPr="004710B1" w:rsidDel="005950F8">
          <w:rPr>
            <w:rFonts w:ascii="Arial" w:eastAsia="Times New Roman" w:hAnsi="Arial" w:cs="Arial"/>
            <w:color w:val="000000"/>
            <w:sz w:val="22"/>
            <w:szCs w:val="22"/>
          </w:rPr>
          <w:delText>s</w:delText>
        </w:r>
      </w:del>
      <w:r w:rsidRPr="004710B1">
        <w:rPr>
          <w:rFonts w:ascii="Arial" w:eastAsia="Times New Roman" w:hAnsi="Arial" w:cs="Arial"/>
          <w:color w:val="000000"/>
          <w:sz w:val="22"/>
          <w:szCs w:val="22"/>
        </w:rPr>
        <w:t xml:space="preserve"> predicted age, which is way lower than their </w:t>
      </w:r>
      <w:proofErr w:type="gramStart"/>
      <w:ins w:id="261" w:author="Nicole Gladish" w:date="2020-10-08T12:29:00Z">
        <w:r w:rsidR="005950F8">
          <w:rPr>
            <w:rFonts w:ascii="Arial" w:eastAsia="Times New Roman" w:hAnsi="Arial" w:cs="Arial"/>
            <w:color w:val="000000"/>
            <w:sz w:val="22"/>
            <w:szCs w:val="22"/>
          </w:rPr>
          <w:t>50 year</w:t>
        </w:r>
        <w:proofErr w:type="gramEnd"/>
        <w:r w:rsidR="005950F8">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chronological age. </w:t>
      </w:r>
    </w:p>
    <w:p w14:paraId="338E8257" w14:textId="77777777" w:rsidR="004710B1" w:rsidRPr="004710B1" w:rsidRDefault="004710B1" w:rsidP="004710B1">
      <w:pPr>
        <w:rPr>
          <w:rFonts w:ascii="Times New Roman" w:eastAsia="Times New Roman" w:hAnsi="Times New Roman" w:cs="Times New Roman"/>
          <w:color w:val="000000"/>
        </w:rPr>
      </w:pPr>
    </w:p>
    <w:p w14:paraId="7D2B2589" w14:textId="77777777" w:rsidR="004710B1" w:rsidRPr="004710B1" w:rsidRDefault="004710B1" w:rsidP="004710B1">
      <w:pPr>
        <w:rPr>
          <w:rFonts w:ascii="Times New Roman" w:eastAsia="Times New Roman" w:hAnsi="Times New Roman" w:cs="Times New Roman"/>
          <w:color w:val="000000"/>
        </w:rPr>
      </w:pPr>
      <w:commentRangeStart w:id="262"/>
      <w:r w:rsidRPr="004710B1">
        <w:rPr>
          <w:rFonts w:ascii="Arial" w:eastAsia="Times New Roman" w:hAnsi="Arial" w:cs="Arial"/>
          <w:b/>
          <w:bCs/>
          <w:color w:val="FF0000"/>
          <w:sz w:val="22"/>
          <w:szCs w:val="22"/>
        </w:rPr>
        <w:t>[slide 17]</w:t>
      </w:r>
      <w:commentRangeEnd w:id="262"/>
      <w:r w:rsidR="005950F8">
        <w:rPr>
          <w:rStyle w:val="CommentReference"/>
        </w:rPr>
        <w:commentReference w:id="262"/>
      </w:r>
    </w:p>
    <w:p w14:paraId="7B4BE21E" w14:textId="77777777" w:rsidR="004710B1" w:rsidRPr="004710B1" w:rsidRDefault="004710B1" w:rsidP="004710B1">
      <w:pPr>
        <w:rPr>
          <w:rFonts w:ascii="Times New Roman" w:eastAsia="Times New Roman" w:hAnsi="Times New Roman" w:cs="Times New Roman"/>
          <w:color w:val="000000"/>
        </w:rPr>
      </w:pPr>
      <w:commentRangeStart w:id="263"/>
      <w:r w:rsidRPr="004710B1">
        <w:rPr>
          <w:rFonts w:ascii="Arial" w:eastAsia="Times New Roman" w:hAnsi="Arial" w:cs="Arial"/>
          <w:color w:val="000000"/>
          <w:sz w:val="22"/>
          <w:szCs w:val="22"/>
        </w:rPr>
        <w:t xml:space="preserve">Next, </w:t>
      </w:r>
      <w:commentRangeEnd w:id="263"/>
      <w:r w:rsidR="005950F8">
        <w:rPr>
          <w:rStyle w:val="CommentReference"/>
        </w:rPr>
        <w:commentReference w:id="263"/>
      </w:r>
      <w:r w:rsidRPr="004710B1">
        <w:rPr>
          <w:rFonts w:ascii="Arial" w:eastAsia="Times New Roman" w:hAnsi="Arial" w:cs="Arial"/>
          <w:color w:val="000000"/>
          <w:sz w:val="22"/>
          <w:szCs w:val="22"/>
        </w:rPr>
        <w:t>I coloured the plot points by sex and change their shapes to reflect their disease state to show if any of these phenotypes are driving these differences in ages. Except for this normal sample here, it seems like perhaps the normal samples are closer to the regression line as compared to the AMD samples.</w:t>
      </w:r>
      <w:commentRangeStart w:id="264"/>
      <w:r w:rsidRPr="004710B1">
        <w:rPr>
          <w:rFonts w:ascii="Arial" w:eastAsia="Times New Roman" w:hAnsi="Arial" w:cs="Arial"/>
          <w:color w:val="000000"/>
          <w:sz w:val="22"/>
          <w:szCs w:val="22"/>
        </w:rPr>
        <w:t xml:space="preserve"> But when I checked the statistical significance of this effect, I see that this is not significant.</w:t>
      </w:r>
      <w:commentRangeEnd w:id="264"/>
      <w:r w:rsidR="005950F8">
        <w:rPr>
          <w:rStyle w:val="CommentReference"/>
        </w:rPr>
        <w:commentReference w:id="264"/>
      </w:r>
    </w:p>
    <w:p w14:paraId="292E81BA" w14:textId="77777777" w:rsidR="004710B1" w:rsidRPr="004710B1" w:rsidRDefault="004710B1" w:rsidP="004710B1">
      <w:pPr>
        <w:rPr>
          <w:rFonts w:ascii="Times New Roman" w:eastAsia="Times New Roman" w:hAnsi="Times New Roman" w:cs="Times New Roman"/>
          <w:color w:val="000000"/>
        </w:rPr>
      </w:pPr>
    </w:p>
    <w:p w14:paraId="7833748A" w14:textId="77777777" w:rsidR="004710B1" w:rsidRPr="004710B1" w:rsidRDefault="004710B1" w:rsidP="004710B1">
      <w:pPr>
        <w:rPr>
          <w:rFonts w:ascii="Times New Roman" w:eastAsia="Times New Roman" w:hAnsi="Times New Roman" w:cs="Times New Roman"/>
          <w:color w:val="000000"/>
        </w:rPr>
      </w:pPr>
      <w:commentRangeStart w:id="265"/>
      <w:r w:rsidRPr="004710B1">
        <w:rPr>
          <w:rFonts w:ascii="Arial" w:eastAsia="Times New Roman" w:hAnsi="Arial" w:cs="Arial"/>
          <w:b/>
          <w:bCs/>
          <w:color w:val="FF0000"/>
          <w:sz w:val="22"/>
          <w:szCs w:val="22"/>
        </w:rPr>
        <w:t>[slide 18]</w:t>
      </w:r>
      <w:commentRangeEnd w:id="265"/>
      <w:r w:rsidR="005950F8">
        <w:rPr>
          <w:rStyle w:val="CommentReference"/>
        </w:rPr>
        <w:commentReference w:id="265"/>
      </w:r>
    </w:p>
    <w:p w14:paraId="690AC645" w14:textId="494F16E8" w:rsidR="004710B1" w:rsidRPr="004710B1" w:rsidRDefault="004710B1" w:rsidP="004710B1">
      <w:pPr>
        <w:rPr>
          <w:rFonts w:ascii="Times New Roman" w:eastAsia="Times New Roman" w:hAnsi="Times New Roman" w:cs="Times New Roman"/>
          <w:color w:val="000000"/>
        </w:rPr>
      </w:pPr>
      <w:proofErr w:type="gramStart"/>
      <w:r w:rsidRPr="004710B1">
        <w:rPr>
          <w:rFonts w:ascii="Arial" w:eastAsia="Times New Roman" w:hAnsi="Arial" w:cs="Arial"/>
          <w:color w:val="000000"/>
          <w:sz w:val="22"/>
          <w:szCs w:val="22"/>
        </w:rPr>
        <w:t>So</w:t>
      </w:r>
      <w:proofErr w:type="gramEnd"/>
      <w:r w:rsidRPr="004710B1">
        <w:rPr>
          <w:rFonts w:ascii="Arial" w:eastAsia="Times New Roman" w:hAnsi="Arial" w:cs="Arial"/>
          <w:color w:val="000000"/>
          <w:sz w:val="22"/>
          <w:szCs w:val="22"/>
        </w:rPr>
        <w:t xml:space="preserve"> what happened there? I started to look in literature to see if there are other tissues that are systematically underestimated as well. Incidentally, the group that built the Cortical clock saw similar underestimations in their datasets of brain tissues</w:t>
      </w:r>
      <w:ins w:id="266" w:author="Nicole Gladish" w:date="2020-10-08T12:33:00Z">
        <w:r w:rsidR="007E79E0">
          <w:rPr>
            <w:rFonts w:ascii="Arial" w:eastAsia="Times New Roman" w:hAnsi="Arial" w:cs="Arial"/>
            <w:color w:val="000000"/>
            <w:sz w:val="22"/>
            <w:szCs w:val="22"/>
          </w:rPr>
          <w:t>, specifically amongst those of older ages.</w:t>
        </w:r>
      </w:ins>
      <w:del w:id="267" w:author="Nicole Gladish" w:date="2020-10-08T12:33:00Z">
        <w:r w:rsidRPr="004710B1" w:rsidDel="007E79E0">
          <w:rPr>
            <w:rFonts w:ascii="Arial" w:eastAsia="Times New Roman" w:hAnsi="Arial" w:cs="Arial"/>
            <w:color w:val="000000"/>
            <w:sz w:val="22"/>
            <w:szCs w:val="22"/>
          </w:rPr>
          <w:delText xml:space="preserve"> as well.</w:delText>
        </w:r>
      </w:del>
      <w:r w:rsidRPr="004710B1">
        <w:rPr>
          <w:rFonts w:ascii="Arial" w:eastAsia="Times New Roman" w:hAnsi="Arial" w:cs="Arial"/>
          <w:color w:val="000000"/>
          <w:sz w:val="22"/>
          <w:szCs w:val="22"/>
        </w:rPr>
        <w:t xml:space="preserve"> They saw that the clock started to underestimate the brain tissues </w:t>
      </w:r>
      <w:del w:id="268" w:author="Nicole Gladish" w:date="2020-10-08T12:33:00Z">
        <w:r w:rsidRPr="004710B1" w:rsidDel="007E79E0">
          <w:rPr>
            <w:rFonts w:ascii="Arial" w:eastAsia="Times New Roman" w:hAnsi="Arial" w:cs="Arial"/>
            <w:color w:val="000000"/>
            <w:sz w:val="22"/>
            <w:szCs w:val="22"/>
          </w:rPr>
          <w:delText xml:space="preserve">after </w:delText>
        </w:r>
      </w:del>
      <w:ins w:id="269" w:author="Nicole Gladish" w:date="2020-10-08T12:33:00Z">
        <w:r w:rsidR="007E79E0">
          <w:rPr>
            <w:rFonts w:ascii="Arial" w:eastAsia="Times New Roman" w:hAnsi="Arial" w:cs="Arial"/>
            <w:color w:val="000000"/>
            <w:sz w:val="22"/>
            <w:szCs w:val="22"/>
          </w:rPr>
          <w:t>amongst individuals over</w:t>
        </w:r>
        <w:r w:rsidR="007E79E0"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60 years old as seen in this Bland-Altman plot. The expectation from a Bland-Altman plot is that when the means of the predicted age and actual age against the differences between them, we will see a strong pattern close to 0 if the predictions are accurate. Any deviations from 0 show inaccurate predictions. </w:t>
      </w:r>
      <w:commentRangeStart w:id="270"/>
      <w:r w:rsidRPr="004710B1">
        <w:rPr>
          <w:rFonts w:ascii="Arial" w:eastAsia="Times New Roman" w:hAnsi="Arial" w:cs="Arial"/>
          <w:color w:val="000000"/>
          <w:sz w:val="22"/>
          <w:szCs w:val="22"/>
        </w:rPr>
        <w:t xml:space="preserve">I plotted a similar Bland-Altman plot, coloured by disease status, to see the predictive performance of my tissue as well and saw similar deviations. </w:t>
      </w:r>
      <w:commentRangeEnd w:id="270"/>
      <w:r w:rsidR="007E79E0">
        <w:rPr>
          <w:rStyle w:val="CommentReference"/>
        </w:rPr>
        <w:commentReference w:id="270"/>
      </w:r>
      <w:r w:rsidRPr="004710B1">
        <w:rPr>
          <w:rFonts w:ascii="Arial" w:eastAsia="Times New Roman" w:hAnsi="Arial" w:cs="Arial"/>
          <w:color w:val="000000"/>
          <w:sz w:val="22"/>
          <w:szCs w:val="22"/>
        </w:rPr>
        <w:t xml:space="preserve">This is interesting because Horvath’s clock is trained with some of the brain tissues that they are using, so the common denominator here seems to be </w:t>
      </w:r>
      <w:commentRangeStart w:id="271"/>
      <w:r w:rsidRPr="004710B1">
        <w:rPr>
          <w:rFonts w:ascii="Arial" w:eastAsia="Times New Roman" w:hAnsi="Arial" w:cs="Arial"/>
          <w:color w:val="000000"/>
          <w:sz w:val="22"/>
          <w:szCs w:val="22"/>
        </w:rPr>
        <w:t>the underestimation of older ages</w:t>
      </w:r>
      <w:commentRangeEnd w:id="271"/>
      <w:r w:rsidR="007E79E0">
        <w:rPr>
          <w:rStyle w:val="CommentReference"/>
        </w:rPr>
        <w:commentReference w:id="271"/>
      </w:r>
      <w:r w:rsidRPr="004710B1">
        <w:rPr>
          <w:rFonts w:ascii="Arial" w:eastAsia="Times New Roman" w:hAnsi="Arial" w:cs="Arial"/>
          <w:color w:val="000000"/>
          <w:sz w:val="22"/>
          <w:szCs w:val="22"/>
        </w:rPr>
        <w:t xml:space="preserve">. They proposed two things that could possibly address this pattern that they are seeing: (1) </w:t>
      </w:r>
      <w:commentRangeStart w:id="272"/>
      <w:r w:rsidRPr="004710B1">
        <w:rPr>
          <w:rFonts w:ascii="Arial" w:eastAsia="Times New Roman" w:hAnsi="Arial" w:cs="Arial"/>
          <w:color w:val="000000"/>
          <w:sz w:val="22"/>
          <w:szCs w:val="22"/>
        </w:rPr>
        <w:t>Horvath’s clock is built without an equal representation of the 0 - 100 years age range across all tissues. This means that the predictive ability of the clock is limited by the range of age of the tissues that were used to train it</w:t>
      </w:r>
      <w:commentRangeEnd w:id="272"/>
      <w:r w:rsidR="007E79E0">
        <w:rPr>
          <w:rStyle w:val="CommentReference"/>
        </w:rPr>
        <w:commentReference w:id="272"/>
      </w:r>
      <w:r w:rsidRPr="004710B1">
        <w:rPr>
          <w:rFonts w:ascii="Arial" w:eastAsia="Times New Roman" w:hAnsi="Arial" w:cs="Arial"/>
          <w:color w:val="000000"/>
          <w:sz w:val="22"/>
          <w:szCs w:val="22"/>
        </w:rPr>
        <w:t>. (2) They suggest the possibility of non-linear aging later in life. They propose that as we age to later in life, the age-associated CpG sites that are characterised by the clocks slowly reach full methylation or complete demethylation, and thus do not represent the methylation patterns captured by the clocks. </w:t>
      </w:r>
    </w:p>
    <w:p w14:paraId="5D6533E2" w14:textId="77777777" w:rsidR="004710B1" w:rsidRPr="004710B1" w:rsidRDefault="004710B1" w:rsidP="004710B1">
      <w:pPr>
        <w:rPr>
          <w:rFonts w:ascii="Times New Roman" w:eastAsia="Times New Roman" w:hAnsi="Times New Roman" w:cs="Times New Roman"/>
          <w:color w:val="000000"/>
        </w:rPr>
      </w:pPr>
    </w:p>
    <w:p w14:paraId="0E8457BF"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The Bland-Altman plot for blood is equally interesting as we see all the points concentrated around 0. This brings up an interesting idea of looking at tissue-specific effects, as we see here that the aging of blood is more accurately predicted than the other tissues.</w:t>
      </w:r>
    </w:p>
    <w:p w14:paraId="0626EA6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__________________________________________________________________________</w:t>
      </w:r>
    </w:p>
    <w:p w14:paraId="1DFBCEE9" w14:textId="77777777" w:rsidR="004710B1" w:rsidRPr="004710B1" w:rsidRDefault="004710B1" w:rsidP="004710B1">
      <w:pPr>
        <w:rPr>
          <w:rFonts w:ascii="Times New Roman" w:eastAsia="Times New Roman" w:hAnsi="Times New Roman" w:cs="Times New Roman"/>
          <w:color w:val="000000"/>
        </w:rPr>
      </w:pPr>
    </w:p>
    <w:p w14:paraId="603D716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 xml:space="preserve">Explanation of Bland-Altman plot - The Y-axis of a Bland-Altman plot shows the difference between two quantitative measurements (A-B) and the X-axis shows the mean of the two quantitative measurements ((A+B)/2). In other words, the difference between the </w:t>
      </w:r>
      <w:r w:rsidRPr="004710B1">
        <w:rPr>
          <w:rFonts w:ascii="Arial" w:eastAsia="Times New Roman" w:hAnsi="Arial" w:cs="Arial"/>
          <w:color w:val="000000"/>
          <w:sz w:val="22"/>
          <w:szCs w:val="22"/>
        </w:rPr>
        <w:lastRenderedPageBreak/>
        <w:t>measurements is plotted against the mean of the measurements. B&amp;A recommends that 95% of all the points should lie within +/- 2 standard deviation of the mean difference. (</w:t>
      </w:r>
      <w:proofErr w:type="spellStart"/>
      <w:r w:rsidRPr="004710B1">
        <w:rPr>
          <w:rFonts w:ascii="Arial" w:eastAsia="Times New Roman" w:hAnsi="Arial" w:cs="Arial"/>
          <w:color w:val="000000"/>
          <w:sz w:val="22"/>
          <w:szCs w:val="22"/>
        </w:rPr>
        <w:t>Giavarina</w:t>
      </w:r>
      <w:proofErr w:type="spellEnd"/>
      <w:r w:rsidRPr="004710B1">
        <w:rPr>
          <w:rFonts w:ascii="Arial" w:eastAsia="Times New Roman" w:hAnsi="Arial" w:cs="Arial"/>
          <w:color w:val="000000"/>
          <w:sz w:val="22"/>
          <w:szCs w:val="22"/>
        </w:rPr>
        <w:t xml:space="preserve"> 2015).</w:t>
      </w:r>
    </w:p>
    <w:p w14:paraId="30351F97" w14:textId="77777777" w:rsidR="004710B1" w:rsidRPr="004710B1" w:rsidRDefault="004710B1" w:rsidP="004710B1">
      <w:pPr>
        <w:rPr>
          <w:rFonts w:ascii="Times New Roman" w:eastAsia="Times New Roman" w:hAnsi="Times New Roman" w:cs="Times New Roman"/>
          <w:color w:val="000000"/>
        </w:rPr>
      </w:pPr>
      <w:proofErr w:type="spellStart"/>
      <w:r w:rsidRPr="004710B1">
        <w:rPr>
          <w:rFonts w:ascii="Arial" w:eastAsia="Times New Roman" w:hAnsi="Arial" w:cs="Arial"/>
          <w:color w:val="000000"/>
          <w:sz w:val="22"/>
          <w:szCs w:val="22"/>
        </w:rPr>
        <w:t>Giavarina</w:t>
      </w:r>
      <w:proofErr w:type="spellEnd"/>
      <w:r w:rsidRPr="004710B1">
        <w:rPr>
          <w:rFonts w:ascii="Arial" w:eastAsia="Times New Roman" w:hAnsi="Arial" w:cs="Arial"/>
          <w:color w:val="000000"/>
          <w:sz w:val="22"/>
          <w:szCs w:val="22"/>
        </w:rPr>
        <w:t xml:space="preserve">, Davide (2015) Understanding Bland Altman Analysis. </w:t>
      </w:r>
      <w:proofErr w:type="spellStart"/>
      <w:r w:rsidRPr="004710B1">
        <w:rPr>
          <w:rFonts w:ascii="Arial" w:eastAsia="Times New Roman" w:hAnsi="Arial" w:cs="Arial"/>
          <w:color w:val="000000"/>
          <w:sz w:val="22"/>
          <w:szCs w:val="22"/>
        </w:rPr>
        <w:t>Biochem</w:t>
      </w:r>
      <w:proofErr w:type="spellEnd"/>
      <w:r w:rsidRPr="004710B1">
        <w:rPr>
          <w:rFonts w:ascii="Arial" w:eastAsia="Times New Roman" w:hAnsi="Arial" w:cs="Arial"/>
          <w:color w:val="000000"/>
          <w:sz w:val="22"/>
          <w:szCs w:val="22"/>
        </w:rPr>
        <w:t xml:space="preserve"> Med (Zagreb).</w:t>
      </w:r>
    </w:p>
    <w:p w14:paraId="0109B827"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__________________________________________________________________________</w:t>
      </w:r>
    </w:p>
    <w:p w14:paraId="5E9906B8" w14:textId="77777777" w:rsidR="004710B1" w:rsidRDefault="004710B1" w:rsidP="004710B1">
      <w:pPr>
        <w:rPr>
          <w:rFonts w:ascii="Arial" w:eastAsia="Times New Roman" w:hAnsi="Arial" w:cs="Arial"/>
          <w:b/>
          <w:bCs/>
          <w:color w:val="FF0000"/>
          <w:sz w:val="22"/>
          <w:szCs w:val="22"/>
        </w:rPr>
      </w:pPr>
    </w:p>
    <w:p w14:paraId="6CEA70E7" w14:textId="394D1E8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20]</w:t>
      </w:r>
    </w:p>
    <w:p w14:paraId="78FA4BB8" w14:textId="64CE92CC"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For that I revisit the regression plot and see that even though the ages are underestimated, the predicted ages are significantly correlated with the chronological ages</w:t>
      </w:r>
      <w:ins w:id="273" w:author="Nicole Gladish" w:date="2020-10-08T12:38:00Z">
        <w:r w:rsidR="007E79E0">
          <w:rPr>
            <w:rFonts w:ascii="Arial" w:eastAsia="Times New Roman" w:hAnsi="Arial" w:cs="Arial"/>
            <w:color w:val="000000"/>
            <w:sz w:val="22"/>
            <w:szCs w:val="22"/>
          </w:rPr>
          <w:t>. As the correlati</w:t>
        </w:r>
      </w:ins>
      <w:ins w:id="274" w:author="Nicole Gladish" w:date="2020-10-08T12:39:00Z">
        <w:r w:rsidR="007E79E0">
          <w:rPr>
            <w:rFonts w:ascii="Arial" w:eastAsia="Times New Roman" w:hAnsi="Arial" w:cs="Arial"/>
            <w:color w:val="000000"/>
            <w:sz w:val="22"/>
            <w:szCs w:val="22"/>
          </w:rPr>
          <w:t>on is significant and high, using acceleration measures may still be notable and worth investigating.</w:t>
        </w:r>
      </w:ins>
      <w:del w:id="275" w:author="Nicole Gladish" w:date="2020-10-08T12:38:00Z">
        <w:r w:rsidRPr="004710B1" w:rsidDel="007E79E0">
          <w:rPr>
            <w:rFonts w:ascii="Arial" w:eastAsia="Times New Roman" w:hAnsi="Arial" w:cs="Arial"/>
            <w:color w:val="000000"/>
            <w:sz w:val="22"/>
            <w:szCs w:val="22"/>
          </w:rPr>
          <w:delText>.</w:delText>
        </w:r>
      </w:del>
    </w:p>
    <w:p w14:paraId="3537DCB0" w14:textId="77777777" w:rsidR="004710B1" w:rsidRPr="004710B1" w:rsidRDefault="004710B1" w:rsidP="004710B1">
      <w:pPr>
        <w:rPr>
          <w:rFonts w:ascii="Times New Roman" w:eastAsia="Times New Roman" w:hAnsi="Times New Roman" w:cs="Times New Roman"/>
          <w:color w:val="000000"/>
        </w:rPr>
      </w:pPr>
    </w:p>
    <w:p w14:paraId="3B1A15BE" w14:textId="77777777" w:rsidR="004710B1" w:rsidRPr="004710B1" w:rsidRDefault="004710B1" w:rsidP="004710B1">
      <w:pPr>
        <w:rPr>
          <w:rFonts w:ascii="Times New Roman" w:eastAsia="Times New Roman" w:hAnsi="Times New Roman" w:cs="Times New Roman"/>
          <w:color w:val="000000"/>
        </w:rPr>
      </w:pPr>
      <w:commentRangeStart w:id="276"/>
      <w:r w:rsidRPr="004710B1">
        <w:rPr>
          <w:rFonts w:ascii="Arial" w:eastAsia="Times New Roman" w:hAnsi="Arial" w:cs="Arial"/>
          <w:b/>
          <w:bCs/>
          <w:color w:val="FF0000"/>
          <w:sz w:val="22"/>
          <w:szCs w:val="22"/>
        </w:rPr>
        <w:t>[slide 21]</w:t>
      </w:r>
      <w:commentRangeEnd w:id="276"/>
      <w:r w:rsidR="007E79E0">
        <w:rPr>
          <w:rStyle w:val="CommentReference"/>
        </w:rPr>
        <w:commentReference w:id="276"/>
      </w:r>
    </w:p>
    <w:p w14:paraId="72C0F0A3" w14:textId="353D6291"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I hypothesise that there may be some tissue specific markers that are shared between my tissue and the tissues that are used to train Horvath’s clock. </w:t>
      </w:r>
      <w:ins w:id="277" w:author="Nicole Gladish" w:date="2020-10-08T12:42:00Z">
        <w:r w:rsidR="00726E13">
          <w:rPr>
            <w:rFonts w:ascii="Arial" w:eastAsia="Times New Roman" w:hAnsi="Arial" w:cs="Arial"/>
            <w:color w:val="000000"/>
            <w:sz w:val="22"/>
            <w:szCs w:val="22"/>
          </w:rPr>
          <w:t>Retinal</w:t>
        </w:r>
      </w:ins>
      <w:del w:id="278" w:author="Nicole Gladish" w:date="2020-10-08T12:40:00Z">
        <w:r w:rsidRPr="004710B1" w:rsidDel="00726E13">
          <w:rPr>
            <w:rFonts w:ascii="Arial" w:eastAsia="Times New Roman" w:hAnsi="Arial" w:cs="Arial"/>
            <w:color w:val="000000"/>
            <w:sz w:val="22"/>
            <w:szCs w:val="22"/>
          </w:rPr>
          <w:delText>Looking at t</w:delText>
        </w:r>
      </w:del>
      <w:del w:id="279" w:author="Nicole Gladish" w:date="2020-10-08T12:42:00Z">
        <w:r w:rsidRPr="004710B1" w:rsidDel="00726E13">
          <w:rPr>
            <w:rFonts w:ascii="Arial" w:eastAsia="Times New Roman" w:hAnsi="Arial" w:cs="Arial"/>
            <w:color w:val="000000"/>
            <w:sz w:val="22"/>
            <w:szCs w:val="22"/>
          </w:rPr>
          <w:delText>he tissue development of retinal</w:delText>
        </w:r>
      </w:del>
      <w:r w:rsidRPr="004710B1">
        <w:rPr>
          <w:rFonts w:ascii="Arial" w:eastAsia="Times New Roman" w:hAnsi="Arial" w:cs="Arial"/>
          <w:color w:val="000000"/>
          <w:sz w:val="22"/>
          <w:szCs w:val="22"/>
        </w:rPr>
        <w:t xml:space="preserve"> pigment epithelium</w:t>
      </w:r>
      <w:del w:id="280" w:author="Nicole Gladish" w:date="2020-10-08T12:40:00Z">
        <w:r w:rsidRPr="004710B1" w:rsidDel="00726E13">
          <w:rPr>
            <w:rFonts w:ascii="Arial" w:eastAsia="Times New Roman" w:hAnsi="Arial" w:cs="Arial"/>
            <w:color w:val="000000"/>
            <w:sz w:val="22"/>
            <w:szCs w:val="22"/>
          </w:rPr>
          <w:delText>,</w:delText>
        </w:r>
      </w:del>
      <w:r w:rsidRPr="004710B1">
        <w:rPr>
          <w:rFonts w:ascii="Arial" w:eastAsia="Times New Roman" w:hAnsi="Arial" w:cs="Arial"/>
          <w:color w:val="000000"/>
          <w:sz w:val="22"/>
          <w:szCs w:val="22"/>
        </w:rPr>
        <w:t xml:space="preserve"> </w:t>
      </w:r>
      <w:del w:id="281" w:author="Nicole Gladish" w:date="2020-10-08T12:40:00Z">
        <w:r w:rsidRPr="004710B1" w:rsidDel="00726E13">
          <w:rPr>
            <w:rFonts w:ascii="Arial" w:eastAsia="Times New Roman" w:hAnsi="Arial" w:cs="Arial"/>
            <w:color w:val="000000"/>
            <w:sz w:val="22"/>
            <w:szCs w:val="22"/>
          </w:rPr>
          <w:delText xml:space="preserve">I discover that it is </w:delText>
        </w:r>
      </w:del>
      <w:r w:rsidRPr="004710B1">
        <w:rPr>
          <w:rFonts w:ascii="Arial" w:eastAsia="Times New Roman" w:hAnsi="Arial" w:cs="Arial"/>
          <w:color w:val="000000"/>
          <w:sz w:val="22"/>
          <w:szCs w:val="22"/>
        </w:rPr>
        <w:t>develop</w:t>
      </w:r>
      <w:ins w:id="282" w:author="Nicole Gladish" w:date="2020-10-08T12:41:00Z">
        <w:r w:rsidR="00726E13">
          <w:rPr>
            <w:rFonts w:ascii="Arial" w:eastAsia="Times New Roman" w:hAnsi="Arial" w:cs="Arial"/>
            <w:color w:val="000000"/>
            <w:sz w:val="22"/>
            <w:szCs w:val="22"/>
          </w:rPr>
          <w:t>s</w:t>
        </w:r>
      </w:ins>
      <w:del w:id="283" w:author="Nicole Gladish" w:date="2020-10-08T12:41:00Z">
        <w:r w:rsidRPr="004710B1" w:rsidDel="00726E13">
          <w:rPr>
            <w:rFonts w:ascii="Arial" w:eastAsia="Times New Roman" w:hAnsi="Arial" w:cs="Arial"/>
            <w:color w:val="000000"/>
            <w:sz w:val="22"/>
            <w:szCs w:val="22"/>
          </w:rPr>
          <w:delText>ed</w:delText>
        </w:r>
      </w:del>
      <w:r w:rsidRPr="004710B1">
        <w:rPr>
          <w:rFonts w:ascii="Arial" w:eastAsia="Times New Roman" w:hAnsi="Arial" w:cs="Arial"/>
          <w:color w:val="000000"/>
          <w:sz w:val="22"/>
          <w:szCs w:val="22"/>
        </w:rPr>
        <w:t xml:space="preserve"> </w:t>
      </w:r>
      <w:del w:id="284" w:author="Nicole Gladish" w:date="2020-10-08T12:41:00Z">
        <w:r w:rsidRPr="004710B1" w:rsidDel="00726E13">
          <w:rPr>
            <w:rFonts w:ascii="Arial" w:eastAsia="Times New Roman" w:hAnsi="Arial" w:cs="Arial"/>
            <w:color w:val="000000"/>
            <w:sz w:val="22"/>
            <w:szCs w:val="22"/>
          </w:rPr>
          <w:delText>in the</w:delText>
        </w:r>
      </w:del>
      <w:ins w:id="285" w:author="Nicole Gladish" w:date="2020-10-08T12:41:00Z">
        <w:r w:rsidR="00726E13">
          <w:rPr>
            <w:rFonts w:ascii="Arial" w:eastAsia="Times New Roman" w:hAnsi="Arial" w:cs="Arial"/>
            <w:color w:val="000000"/>
            <w:sz w:val="22"/>
            <w:szCs w:val="22"/>
          </w:rPr>
          <w:t>from the</w:t>
        </w:r>
      </w:ins>
      <w:r w:rsidRPr="004710B1">
        <w:rPr>
          <w:rFonts w:ascii="Arial" w:eastAsia="Times New Roman" w:hAnsi="Arial" w:cs="Arial"/>
          <w:color w:val="000000"/>
          <w:sz w:val="22"/>
          <w:szCs w:val="22"/>
        </w:rPr>
        <w:t xml:space="preserve"> same germ line as other tissues </w:t>
      </w:r>
      <w:del w:id="286" w:author="Nicole Gladish" w:date="2020-10-08T12:41:00Z">
        <w:r w:rsidRPr="004710B1" w:rsidDel="00726E13">
          <w:rPr>
            <w:rFonts w:ascii="Arial" w:eastAsia="Times New Roman" w:hAnsi="Arial" w:cs="Arial"/>
            <w:color w:val="000000"/>
            <w:sz w:val="22"/>
            <w:szCs w:val="22"/>
          </w:rPr>
          <w:delText xml:space="preserve">that are </w:delText>
        </w:r>
      </w:del>
      <w:r w:rsidRPr="004710B1">
        <w:rPr>
          <w:rFonts w:ascii="Arial" w:eastAsia="Times New Roman" w:hAnsi="Arial" w:cs="Arial"/>
          <w:color w:val="000000"/>
          <w:sz w:val="22"/>
          <w:szCs w:val="22"/>
        </w:rPr>
        <w:t xml:space="preserve">used in Horvath’s clock such as skin </w:t>
      </w:r>
      <w:del w:id="287" w:author="Nicole Gladish" w:date="2020-10-08T12:41:00Z">
        <w:r w:rsidRPr="004710B1" w:rsidDel="00726E13">
          <w:rPr>
            <w:rFonts w:ascii="Arial" w:eastAsia="Times New Roman" w:hAnsi="Arial" w:cs="Arial"/>
            <w:color w:val="000000"/>
            <w:sz w:val="22"/>
            <w:szCs w:val="22"/>
          </w:rPr>
          <w:delText xml:space="preserve">tissues </w:delText>
        </w:r>
      </w:del>
      <w:r w:rsidRPr="004710B1">
        <w:rPr>
          <w:rFonts w:ascii="Arial" w:eastAsia="Times New Roman" w:hAnsi="Arial" w:cs="Arial"/>
          <w:color w:val="000000"/>
          <w:sz w:val="22"/>
          <w:szCs w:val="22"/>
        </w:rPr>
        <w:t xml:space="preserve">and neuronal tissues. In this diagram below, it describes the development of RPE from an optic vesicle into a more differentiated RPE layer. </w:t>
      </w:r>
      <w:del w:id="288" w:author="Nicole Gladish" w:date="2020-10-08T12:41:00Z">
        <w:r w:rsidRPr="004710B1" w:rsidDel="00726E13">
          <w:rPr>
            <w:rFonts w:ascii="Arial" w:eastAsia="Times New Roman" w:hAnsi="Arial" w:cs="Arial"/>
            <w:color w:val="000000"/>
            <w:sz w:val="22"/>
            <w:szCs w:val="22"/>
          </w:rPr>
          <w:delText xml:space="preserve">In the paper where I took this figure from, </w:delText>
        </w:r>
      </w:del>
      <w:ins w:id="289" w:author="Nicole Gladish" w:date="2020-10-08T12:41:00Z">
        <w:r w:rsidR="00726E13">
          <w:rPr>
            <w:rFonts w:ascii="Arial" w:eastAsia="Times New Roman" w:hAnsi="Arial" w:cs="Arial"/>
            <w:color w:val="000000"/>
            <w:sz w:val="22"/>
            <w:szCs w:val="22"/>
          </w:rPr>
          <w:t>T</w:t>
        </w:r>
      </w:ins>
      <w:del w:id="290" w:author="Nicole Gladish" w:date="2020-10-08T12:41:00Z">
        <w:r w:rsidRPr="004710B1" w:rsidDel="00726E13">
          <w:rPr>
            <w:rFonts w:ascii="Arial" w:eastAsia="Times New Roman" w:hAnsi="Arial" w:cs="Arial"/>
            <w:color w:val="000000"/>
            <w:sz w:val="22"/>
            <w:szCs w:val="22"/>
          </w:rPr>
          <w:delText>t</w:delText>
        </w:r>
      </w:del>
      <w:r w:rsidRPr="004710B1">
        <w:rPr>
          <w:rFonts w:ascii="Arial" w:eastAsia="Times New Roman" w:hAnsi="Arial" w:cs="Arial"/>
          <w:color w:val="000000"/>
          <w:sz w:val="22"/>
          <w:szCs w:val="22"/>
        </w:rPr>
        <w:t>he</w:t>
      </w:r>
      <w:ins w:id="291" w:author="Nicole Gladish" w:date="2020-10-08T12:41:00Z">
        <w:r w:rsidR="00726E13">
          <w:rPr>
            <w:rFonts w:ascii="Arial" w:eastAsia="Times New Roman" w:hAnsi="Arial" w:cs="Arial"/>
            <w:color w:val="000000"/>
            <w:sz w:val="22"/>
            <w:szCs w:val="22"/>
          </w:rPr>
          <w:t>se</w:t>
        </w:r>
      </w:ins>
      <w:r w:rsidRPr="004710B1">
        <w:rPr>
          <w:rFonts w:ascii="Arial" w:eastAsia="Times New Roman" w:hAnsi="Arial" w:cs="Arial"/>
          <w:color w:val="000000"/>
          <w:sz w:val="22"/>
          <w:szCs w:val="22"/>
        </w:rPr>
        <w:t xml:space="preserve"> authors suggest that th</w:t>
      </w:r>
      <w:ins w:id="292" w:author="Nicole Gladish" w:date="2020-10-08T12:42:00Z">
        <w:r w:rsidR="00726E13">
          <w:rPr>
            <w:rFonts w:ascii="Arial" w:eastAsia="Times New Roman" w:hAnsi="Arial" w:cs="Arial"/>
            <w:color w:val="000000"/>
            <w:sz w:val="22"/>
            <w:szCs w:val="22"/>
          </w:rPr>
          <w:t>is</w:t>
        </w:r>
      </w:ins>
      <w:del w:id="293" w:author="Nicole Gladish" w:date="2020-10-08T12:42:00Z">
        <w:r w:rsidRPr="004710B1" w:rsidDel="00726E13">
          <w:rPr>
            <w:rFonts w:ascii="Arial" w:eastAsia="Times New Roman" w:hAnsi="Arial" w:cs="Arial"/>
            <w:color w:val="000000"/>
            <w:sz w:val="22"/>
            <w:szCs w:val="22"/>
          </w:rPr>
          <w:delText>e</w:delText>
        </w:r>
      </w:del>
      <w:r w:rsidRPr="004710B1">
        <w:rPr>
          <w:rFonts w:ascii="Arial" w:eastAsia="Times New Roman" w:hAnsi="Arial" w:cs="Arial"/>
          <w:color w:val="000000"/>
          <w:sz w:val="22"/>
          <w:szCs w:val="22"/>
        </w:rPr>
        <w:t xml:space="preserve"> layer was derived from an ancestral ectodermal cell containing light-sensitive pigments into the anterior neuroectoderm that eventually derives into the optic neuroepithelium and then the RPE. Similarly, this neuroectoderm has also been described as the progenitor of neural tissues such as neurons and glia (Hartenstein 2015). Because of this shared lineage, I suspect that these tissues share some similar tissue-specific markers initially, but are eventually lost due to differentiation into the highly specialised tissue in RPE.</w:t>
      </w:r>
    </w:p>
    <w:p w14:paraId="6EDC9C84" w14:textId="77777777" w:rsidR="004710B1" w:rsidRPr="004710B1" w:rsidRDefault="004710B1" w:rsidP="004710B1">
      <w:pPr>
        <w:rPr>
          <w:rFonts w:ascii="Times New Roman" w:eastAsia="Times New Roman" w:hAnsi="Times New Roman" w:cs="Times New Roman"/>
          <w:color w:val="000000"/>
        </w:rPr>
      </w:pPr>
    </w:p>
    <w:p w14:paraId="206D652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Hartenstein &amp; </w:t>
      </w:r>
      <w:proofErr w:type="spellStart"/>
      <w:r w:rsidRPr="004710B1">
        <w:rPr>
          <w:rFonts w:ascii="Arial" w:eastAsia="Times New Roman" w:hAnsi="Arial" w:cs="Arial"/>
          <w:color w:val="000000"/>
          <w:sz w:val="22"/>
          <w:szCs w:val="22"/>
        </w:rPr>
        <w:t>Stollewerk</w:t>
      </w:r>
      <w:proofErr w:type="spellEnd"/>
      <w:r w:rsidRPr="004710B1">
        <w:rPr>
          <w:rFonts w:ascii="Arial" w:eastAsia="Times New Roman" w:hAnsi="Arial" w:cs="Arial"/>
          <w:color w:val="000000"/>
          <w:sz w:val="22"/>
          <w:szCs w:val="22"/>
        </w:rPr>
        <w:t xml:space="preserve"> (2015) The Evolution of Early Neurogenesis.</w:t>
      </w:r>
    </w:p>
    <w:p w14:paraId="1FCF0E25" w14:textId="77777777" w:rsidR="004710B1" w:rsidRPr="004710B1" w:rsidRDefault="004710B1" w:rsidP="004710B1">
      <w:pPr>
        <w:rPr>
          <w:rFonts w:ascii="Times New Roman" w:eastAsia="Times New Roman" w:hAnsi="Times New Roman" w:cs="Times New Roman"/>
          <w:color w:val="000000"/>
        </w:rPr>
      </w:pPr>
    </w:p>
    <w:p w14:paraId="655E6E04" w14:textId="77777777" w:rsidR="004710B1" w:rsidRPr="004710B1" w:rsidRDefault="004710B1" w:rsidP="004710B1">
      <w:pPr>
        <w:rPr>
          <w:rFonts w:ascii="Times New Roman" w:eastAsia="Times New Roman" w:hAnsi="Times New Roman" w:cs="Times New Roman"/>
          <w:color w:val="000000"/>
        </w:rPr>
      </w:pPr>
      <w:commentRangeStart w:id="294"/>
      <w:r w:rsidRPr="004710B1">
        <w:rPr>
          <w:rFonts w:ascii="Arial" w:eastAsia="Times New Roman" w:hAnsi="Arial" w:cs="Arial"/>
          <w:b/>
          <w:bCs/>
          <w:color w:val="FF0000"/>
          <w:sz w:val="22"/>
          <w:szCs w:val="22"/>
        </w:rPr>
        <w:t>[slide 23 &amp; 24]</w:t>
      </w:r>
      <w:commentRangeEnd w:id="294"/>
      <w:r w:rsidR="00726E13">
        <w:rPr>
          <w:rStyle w:val="CommentReference"/>
        </w:rPr>
        <w:commentReference w:id="294"/>
      </w:r>
    </w:p>
    <w:p w14:paraId="72AF81B7" w14:textId="773E722E" w:rsidR="004710B1" w:rsidRPr="004710B1" w:rsidRDefault="004710B1" w:rsidP="004710B1">
      <w:pPr>
        <w:rPr>
          <w:rFonts w:ascii="Times New Roman" w:eastAsia="Times New Roman" w:hAnsi="Times New Roman" w:cs="Times New Roman"/>
          <w:color w:val="000000"/>
        </w:rPr>
      </w:pPr>
      <w:del w:id="295" w:author="Nicole Gladish" w:date="2020-10-08T12:44:00Z">
        <w:r w:rsidRPr="004710B1" w:rsidDel="00534785">
          <w:rPr>
            <w:rFonts w:ascii="Arial" w:eastAsia="Times New Roman" w:hAnsi="Arial" w:cs="Arial"/>
            <w:color w:val="000000"/>
            <w:sz w:val="22"/>
            <w:szCs w:val="22"/>
          </w:rPr>
          <w:delText xml:space="preserve">I am also interested in examining if the clocks are able to capture the other AMD-related risk factors in the samples’ age acceleration residual. </w:delText>
        </w:r>
      </w:del>
      <w:r w:rsidRPr="004710B1">
        <w:rPr>
          <w:rFonts w:ascii="Arial" w:eastAsia="Times New Roman" w:hAnsi="Arial" w:cs="Arial"/>
          <w:color w:val="000000"/>
          <w:sz w:val="22"/>
          <w:szCs w:val="22"/>
        </w:rPr>
        <w:t xml:space="preserve">If you recall, a positive age acceleration value denotes an accelerated age with respect to the sample’s chronological age and vice versa. </w:t>
      </w:r>
      <w:commentRangeStart w:id="296"/>
      <w:r w:rsidRPr="004710B1">
        <w:rPr>
          <w:rFonts w:ascii="Arial" w:eastAsia="Times New Roman" w:hAnsi="Arial" w:cs="Arial"/>
          <w:color w:val="000000"/>
          <w:sz w:val="22"/>
          <w:szCs w:val="22"/>
        </w:rPr>
        <w:t xml:space="preserve">When I plotted the age acceleration residual, I saw that the age acceleration residual was slightly higher for AMD samples than the </w:t>
      </w:r>
      <w:del w:id="297" w:author="Nicole Gladish" w:date="2020-10-08T12:46:00Z">
        <w:r w:rsidRPr="004710B1" w:rsidDel="00534785">
          <w:rPr>
            <w:rFonts w:ascii="Arial" w:eastAsia="Times New Roman" w:hAnsi="Arial" w:cs="Arial"/>
            <w:color w:val="000000"/>
            <w:sz w:val="22"/>
            <w:szCs w:val="22"/>
          </w:rPr>
          <w:delText>normal samples</w:delText>
        </w:r>
      </w:del>
      <w:ins w:id="298" w:author="Nicole Gladish" w:date="2020-10-08T12:46:00Z">
        <w:r w:rsidR="00534785">
          <w:rPr>
            <w:rFonts w:ascii="Arial" w:eastAsia="Times New Roman" w:hAnsi="Arial" w:cs="Arial"/>
            <w:color w:val="000000"/>
            <w:sz w:val="22"/>
            <w:szCs w:val="22"/>
          </w:rPr>
          <w:t>controls</w:t>
        </w:r>
      </w:ins>
      <w:r w:rsidRPr="004710B1">
        <w:rPr>
          <w:rFonts w:ascii="Arial" w:eastAsia="Times New Roman" w:hAnsi="Arial" w:cs="Arial"/>
          <w:color w:val="000000"/>
          <w:sz w:val="22"/>
          <w:szCs w:val="22"/>
        </w:rPr>
        <w:t xml:space="preserve"> but the difference was not significant. I then </w:t>
      </w:r>
      <w:commentRangeStart w:id="299"/>
      <w:del w:id="300" w:author="Nicole Gladish" w:date="2020-10-08T12:44:00Z">
        <w:r w:rsidRPr="004710B1" w:rsidDel="00534785">
          <w:rPr>
            <w:rFonts w:ascii="Arial" w:eastAsia="Times New Roman" w:hAnsi="Arial" w:cs="Arial"/>
            <w:color w:val="000000"/>
            <w:sz w:val="22"/>
            <w:szCs w:val="22"/>
          </w:rPr>
          <w:delText xml:space="preserve">stratify </w:delText>
        </w:r>
      </w:del>
      <w:ins w:id="301" w:author="Nicole Gladish" w:date="2020-10-08T12:44:00Z">
        <w:r w:rsidR="00534785">
          <w:rPr>
            <w:rFonts w:ascii="Arial" w:eastAsia="Times New Roman" w:hAnsi="Arial" w:cs="Arial"/>
            <w:color w:val="000000"/>
            <w:sz w:val="22"/>
            <w:szCs w:val="22"/>
          </w:rPr>
          <w:t>stratified</w:t>
        </w:r>
        <w:r w:rsidR="00534785"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the samples by sex </w:t>
      </w:r>
      <w:commentRangeEnd w:id="299"/>
      <w:r w:rsidR="00534785">
        <w:rPr>
          <w:rStyle w:val="CommentReference"/>
        </w:rPr>
        <w:commentReference w:id="299"/>
      </w:r>
      <w:r w:rsidRPr="004710B1">
        <w:rPr>
          <w:rFonts w:ascii="Arial" w:eastAsia="Times New Roman" w:hAnsi="Arial" w:cs="Arial"/>
          <w:color w:val="000000"/>
          <w:sz w:val="22"/>
          <w:szCs w:val="22"/>
        </w:rPr>
        <w:t xml:space="preserve">and saw that the difference was driven by the male AMD samples. To look at the effect of the male sample, I plotted </w:t>
      </w:r>
      <w:del w:id="302" w:author="Nicole Gladish" w:date="2020-10-08T12:45:00Z">
        <w:r w:rsidRPr="004710B1" w:rsidDel="00534785">
          <w:rPr>
            <w:rFonts w:ascii="Arial" w:eastAsia="Times New Roman" w:hAnsi="Arial" w:cs="Arial"/>
            <w:color w:val="000000"/>
            <w:sz w:val="22"/>
            <w:szCs w:val="22"/>
          </w:rPr>
          <w:delText xml:space="preserve">an </w:delText>
        </w:r>
      </w:del>
      <w:ins w:id="303" w:author="Nicole Gladish" w:date="2020-10-08T12:45:00Z">
        <w:r w:rsidR="00534785">
          <w:rPr>
            <w:rFonts w:ascii="Arial" w:eastAsia="Times New Roman" w:hAnsi="Arial" w:cs="Arial"/>
            <w:color w:val="000000"/>
            <w:sz w:val="22"/>
            <w:szCs w:val="22"/>
          </w:rPr>
          <w:t>the</w:t>
        </w:r>
        <w:r w:rsidR="00534785" w:rsidRPr="004710B1">
          <w:rPr>
            <w:rFonts w:ascii="Arial" w:eastAsia="Times New Roman" w:hAnsi="Arial" w:cs="Arial"/>
            <w:color w:val="000000"/>
            <w:sz w:val="22"/>
            <w:szCs w:val="22"/>
          </w:rPr>
          <w:t xml:space="preserve"> </w:t>
        </w:r>
      </w:ins>
      <w:r w:rsidRPr="004710B1">
        <w:rPr>
          <w:rFonts w:ascii="Arial" w:eastAsia="Times New Roman" w:hAnsi="Arial" w:cs="Arial"/>
          <w:color w:val="000000"/>
          <w:sz w:val="22"/>
          <w:szCs w:val="22"/>
        </w:rPr>
        <w:t xml:space="preserve">interaction </w:t>
      </w:r>
      <w:del w:id="304" w:author="Nicole Gladish" w:date="2020-10-08T12:45:00Z">
        <w:r w:rsidRPr="004710B1" w:rsidDel="00534785">
          <w:rPr>
            <w:rFonts w:ascii="Arial" w:eastAsia="Times New Roman" w:hAnsi="Arial" w:cs="Arial"/>
            <w:color w:val="000000"/>
            <w:sz w:val="22"/>
            <w:szCs w:val="22"/>
          </w:rPr>
          <w:delText xml:space="preserve">plot </w:delText>
        </w:r>
      </w:del>
      <w:r w:rsidRPr="004710B1">
        <w:rPr>
          <w:rFonts w:ascii="Arial" w:eastAsia="Times New Roman" w:hAnsi="Arial" w:cs="Arial"/>
          <w:color w:val="000000"/>
          <w:sz w:val="22"/>
          <w:szCs w:val="22"/>
        </w:rPr>
        <w:t xml:space="preserve">to see if there are any interaction effects between the two variables, </w:t>
      </w:r>
      <w:commentRangeStart w:id="305"/>
      <w:r w:rsidRPr="004710B1">
        <w:rPr>
          <w:rFonts w:ascii="Arial" w:eastAsia="Times New Roman" w:hAnsi="Arial" w:cs="Arial"/>
          <w:color w:val="000000"/>
          <w:sz w:val="22"/>
          <w:szCs w:val="22"/>
        </w:rPr>
        <w:t>and saw that there is an interaction,</w:t>
      </w:r>
      <w:commentRangeEnd w:id="305"/>
      <w:r w:rsidR="00534785">
        <w:rPr>
          <w:rStyle w:val="CommentReference"/>
        </w:rPr>
        <w:commentReference w:id="305"/>
      </w:r>
      <w:r w:rsidRPr="004710B1">
        <w:rPr>
          <w:rFonts w:ascii="Arial" w:eastAsia="Times New Roman" w:hAnsi="Arial" w:cs="Arial"/>
          <w:color w:val="000000"/>
          <w:sz w:val="22"/>
          <w:szCs w:val="22"/>
        </w:rPr>
        <w:t xml:space="preserve"> but the interaction is not statistically significant. </w:t>
      </w:r>
      <w:commentRangeEnd w:id="296"/>
      <w:r w:rsidR="00534785">
        <w:rPr>
          <w:rStyle w:val="CommentReference"/>
        </w:rPr>
        <w:commentReference w:id="296"/>
      </w:r>
    </w:p>
    <w:p w14:paraId="521049C2"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55EA701E" w14:textId="77777777" w:rsidR="004710B1" w:rsidRPr="004710B1" w:rsidRDefault="004710B1" w:rsidP="004710B1">
      <w:pPr>
        <w:rPr>
          <w:rFonts w:ascii="Times New Roman" w:eastAsia="Times New Roman" w:hAnsi="Times New Roman" w:cs="Times New Roman"/>
          <w:color w:val="000000"/>
        </w:rPr>
      </w:pPr>
    </w:p>
    <w:p w14:paraId="1DDC042B"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000000"/>
          <w:sz w:val="22"/>
          <w:szCs w:val="22"/>
        </w:rPr>
        <w:t xml:space="preserve">Only if asked: </w:t>
      </w:r>
      <w:r w:rsidRPr="004710B1">
        <w:rPr>
          <w:rFonts w:ascii="Arial" w:eastAsia="Times New Roman" w:hAnsi="Arial" w:cs="Arial"/>
          <w:color w:val="000000"/>
          <w:sz w:val="22"/>
          <w:szCs w:val="22"/>
        </w:rPr>
        <w:t>An interaction plot displays the fitted values of the dependent variable on the y-axis while the x-axis shows the values of the first independent variable in the interaction term. The lines represent the values of the second independent variable. In an interaction plot, parallel lines indicate that there is no interaction effect while different slopes suggest that one might be present. When the lines cross each other, the interaction effect is strong</w:t>
      </w:r>
      <w:del w:id="306" w:author="Nicole Gladish" w:date="2020-10-08T12:50:00Z">
        <w:r w:rsidRPr="004710B1" w:rsidDel="00150213">
          <w:rPr>
            <w:rFonts w:ascii="Arial" w:eastAsia="Times New Roman" w:hAnsi="Arial" w:cs="Arial"/>
            <w:color w:val="000000"/>
            <w:sz w:val="22"/>
            <w:szCs w:val="22"/>
          </w:rPr>
          <w:delText>.</w:delText>
        </w:r>
      </w:del>
      <w:r w:rsidRPr="004710B1">
        <w:rPr>
          <w:rFonts w:ascii="Arial" w:eastAsia="Times New Roman" w:hAnsi="Arial" w:cs="Arial"/>
          <w:color w:val="000000"/>
          <w:sz w:val="22"/>
          <w:szCs w:val="22"/>
        </w:rPr>
        <w:t>. Also, when the line is parallel to the x-axis, there is no main effect present. The response mean is the same across all factor levels. When the line is not horizontal, there is a main effect present. The response mean is not the same for all factor levels. The steeper the slope of the line, the greater the magnitude of the main effect. HOWEVER, non-parallel lines do not necessarily represent an actual effect. It can also represent random sample error. A statistical test can help to understand if the effect is significant.</w:t>
      </w:r>
    </w:p>
    <w:p w14:paraId="1C98B439"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484B9DC7" w14:textId="77777777" w:rsidR="004710B1" w:rsidRDefault="004710B1" w:rsidP="004710B1">
      <w:pPr>
        <w:rPr>
          <w:rFonts w:ascii="Arial" w:eastAsia="Times New Roman" w:hAnsi="Arial" w:cs="Arial"/>
          <w:b/>
          <w:bCs/>
          <w:color w:val="FF0000"/>
          <w:sz w:val="22"/>
          <w:szCs w:val="22"/>
        </w:rPr>
      </w:pPr>
    </w:p>
    <w:p w14:paraId="0A3BF5B0" w14:textId="77777777" w:rsidR="004710B1" w:rsidRDefault="004710B1" w:rsidP="004710B1">
      <w:pPr>
        <w:rPr>
          <w:rFonts w:ascii="Arial" w:eastAsia="Times New Roman" w:hAnsi="Arial" w:cs="Arial"/>
          <w:b/>
          <w:bCs/>
          <w:color w:val="FF0000"/>
          <w:sz w:val="22"/>
          <w:szCs w:val="22"/>
        </w:rPr>
      </w:pPr>
    </w:p>
    <w:p w14:paraId="2946B6F1" w14:textId="17F0C17F" w:rsidR="004710B1" w:rsidRPr="004710B1" w:rsidRDefault="004710B1" w:rsidP="004710B1">
      <w:pPr>
        <w:rPr>
          <w:rFonts w:ascii="Times New Roman" w:eastAsia="Times New Roman" w:hAnsi="Times New Roman" w:cs="Times New Roman"/>
          <w:color w:val="000000"/>
        </w:rPr>
      </w:pPr>
      <w:commentRangeStart w:id="307"/>
      <w:r w:rsidRPr="004710B1">
        <w:rPr>
          <w:rFonts w:ascii="Arial" w:eastAsia="Times New Roman" w:hAnsi="Arial" w:cs="Arial"/>
          <w:b/>
          <w:bCs/>
          <w:color w:val="FF0000"/>
          <w:sz w:val="22"/>
          <w:szCs w:val="22"/>
        </w:rPr>
        <w:t>[slide 25]</w:t>
      </w:r>
      <w:commentRangeEnd w:id="307"/>
      <w:r w:rsidR="00736026">
        <w:rPr>
          <w:rStyle w:val="CommentReference"/>
        </w:rPr>
        <w:commentReference w:id="307"/>
      </w:r>
    </w:p>
    <w:p w14:paraId="18E4F2ED" w14:textId="602CD442"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lastRenderedPageBreak/>
        <w:t xml:space="preserve">Picking up on </w:t>
      </w:r>
      <w:r w:rsidR="006F5D4C">
        <w:rPr>
          <w:rFonts w:ascii="Arial" w:eastAsia="Times New Roman" w:hAnsi="Arial" w:cs="Arial"/>
          <w:color w:val="000000"/>
          <w:sz w:val="22"/>
          <w:szCs w:val="22"/>
        </w:rPr>
        <w:t xml:space="preserve">the difference in </w:t>
      </w:r>
      <w:r w:rsidRPr="004710B1">
        <w:rPr>
          <w:rFonts w:ascii="Arial" w:eastAsia="Times New Roman" w:hAnsi="Arial" w:cs="Arial"/>
          <w:color w:val="000000"/>
          <w:sz w:val="22"/>
          <w:szCs w:val="22"/>
        </w:rPr>
        <w:t>aging</w:t>
      </w:r>
      <w:r w:rsidR="006F5D4C">
        <w:rPr>
          <w:rFonts w:ascii="Arial" w:eastAsia="Times New Roman" w:hAnsi="Arial" w:cs="Arial"/>
          <w:color w:val="000000"/>
          <w:sz w:val="22"/>
          <w:szCs w:val="22"/>
        </w:rPr>
        <w:t xml:space="preserve"> rate</w:t>
      </w:r>
      <w:r w:rsidRPr="004710B1">
        <w:rPr>
          <w:rFonts w:ascii="Arial" w:eastAsia="Times New Roman" w:hAnsi="Arial" w:cs="Arial"/>
          <w:color w:val="000000"/>
          <w:sz w:val="22"/>
          <w:szCs w:val="22"/>
        </w:rPr>
        <w:t xml:space="preserve"> in RPE</w:t>
      </w:r>
      <w:r w:rsidR="006F5D4C">
        <w:rPr>
          <w:rFonts w:ascii="Arial" w:eastAsia="Times New Roman" w:hAnsi="Arial" w:cs="Arial"/>
          <w:color w:val="000000"/>
          <w:sz w:val="22"/>
          <w:szCs w:val="22"/>
        </w:rPr>
        <w:t xml:space="preserve"> as compared to other tissues in the Bland-Altman plot</w:t>
      </w:r>
      <w:r w:rsidRPr="004710B1">
        <w:rPr>
          <w:rFonts w:ascii="Arial" w:eastAsia="Times New Roman" w:hAnsi="Arial" w:cs="Arial"/>
          <w:color w:val="000000"/>
          <w:sz w:val="22"/>
          <w:szCs w:val="22"/>
        </w:rPr>
        <w:t xml:space="preserve">, I thought it might be interesting to look for any age-associated sites </w:t>
      </w:r>
      <w:r w:rsidR="00A3675A">
        <w:rPr>
          <w:rFonts w:ascii="Arial" w:eastAsia="Times New Roman" w:hAnsi="Arial" w:cs="Arial"/>
          <w:color w:val="000000"/>
          <w:sz w:val="22"/>
          <w:szCs w:val="22"/>
        </w:rPr>
        <w:t>in</w:t>
      </w:r>
      <w:r w:rsidRPr="004710B1">
        <w:rPr>
          <w:rFonts w:ascii="Arial" w:eastAsia="Times New Roman" w:hAnsi="Arial" w:cs="Arial"/>
          <w:color w:val="000000"/>
          <w:sz w:val="22"/>
          <w:szCs w:val="22"/>
        </w:rPr>
        <w:t xml:space="preserve"> RPE. </w:t>
      </w:r>
      <w:r w:rsidR="00A3675A">
        <w:rPr>
          <w:rFonts w:ascii="Arial" w:eastAsia="Times New Roman" w:hAnsi="Arial" w:cs="Arial"/>
          <w:color w:val="000000"/>
          <w:sz w:val="22"/>
          <w:szCs w:val="22"/>
        </w:rPr>
        <w:t>Aging in RPE has been explored in other context</w:t>
      </w:r>
      <w:r w:rsidRPr="004710B1">
        <w:rPr>
          <w:rFonts w:ascii="Arial" w:eastAsia="Times New Roman" w:hAnsi="Arial" w:cs="Arial"/>
          <w:color w:val="000000"/>
          <w:sz w:val="22"/>
          <w:szCs w:val="22"/>
        </w:rPr>
        <w:t>, but not as extensively from an epigenetic perspective. </w:t>
      </w:r>
    </w:p>
    <w:p w14:paraId="22482A7E" w14:textId="77777777" w:rsidR="004710B1" w:rsidRPr="004710B1" w:rsidRDefault="004710B1" w:rsidP="004710B1">
      <w:pPr>
        <w:rPr>
          <w:rFonts w:ascii="Times New Roman" w:eastAsia="Times New Roman" w:hAnsi="Times New Roman" w:cs="Times New Roman"/>
          <w:color w:val="000000"/>
        </w:rPr>
      </w:pPr>
    </w:p>
    <w:p w14:paraId="4592E6AF" w14:textId="77777777" w:rsidR="004710B1" w:rsidRPr="004710B1" w:rsidRDefault="004710B1" w:rsidP="004710B1">
      <w:pPr>
        <w:rPr>
          <w:rFonts w:ascii="Times New Roman" w:eastAsia="Times New Roman" w:hAnsi="Times New Roman" w:cs="Times New Roman"/>
          <w:color w:val="000000"/>
        </w:rPr>
      </w:pPr>
      <w:commentRangeStart w:id="308"/>
      <w:r w:rsidRPr="004710B1">
        <w:rPr>
          <w:rFonts w:ascii="Arial" w:eastAsia="Times New Roman" w:hAnsi="Arial" w:cs="Arial"/>
          <w:b/>
          <w:bCs/>
          <w:color w:val="FF0000"/>
          <w:sz w:val="22"/>
          <w:szCs w:val="22"/>
        </w:rPr>
        <w:t>[slide 26 &amp; 28]</w:t>
      </w:r>
      <w:commentRangeEnd w:id="308"/>
      <w:r w:rsidR="00736026">
        <w:rPr>
          <w:rStyle w:val="CommentReference"/>
        </w:rPr>
        <w:commentReference w:id="308"/>
      </w:r>
    </w:p>
    <w:p w14:paraId="2FA8A94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To do that, I attempt an EWAS to see if there are any age-associated sites that are attributed to RPE. In the literature, ELOVL2 has been identified as an age-associated site in the retina of mice. I hope to find similar sites in my exploratory study as well.</w:t>
      </w:r>
    </w:p>
    <w:p w14:paraId="74730399" w14:textId="77777777" w:rsidR="004710B1" w:rsidRPr="004710B1" w:rsidRDefault="004710B1" w:rsidP="004710B1">
      <w:pPr>
        <w:rPr>
          <w:rFonts w:ascii="Times New Roman" w:eastAsia="Times New Roman" w:hAnsi="Times New Roman" w:cs="Times New Roman"/>
          <w:color w:val="000000"/>
        </w:rPr>
      </w:pPr>
    </w:p>
    <w:p w14:paraId="7B5DF99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28]</w:t>
      </w:r>
    </w:p>
    <w:p w14:paraId="5F3E181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Picking up from sample quality control, I performed </w:t>
      </w:r>
      <w:proofErr w:type="spellStart"/>
      <w:r w:rsidRPr="004710B1">
        <w:rPr>
          <w:rFonts w:ascii="Arial" w:eastAsia="Times New Roman" w:hAnsi="Arial" w:cs="Arial"/>
          <w:color w:val="000000"/>
          <w:sz w:val="22"/>
          <w:szCs w:val="22"/>
        </w:rPr>
        <w:t>funnorm</w:t>
      </w:r>
      <w:proofErr w:type="spellEnd"/>
      <w:r w:rsidRPr="004710B1">
        <w:rPr>
          <w:rFonts w:ascii="Arial" w:eastAsia="Times New Roman" w:hAnsi="Arial" w:cs="Arial"/>
          <w:color w:val="000000"/>
          <w:sz w:val="22"/>
          <w:szCs w:val="22"/>
        </w:rPr>
        <w:t xml:space="preserve"> on my data. Briefly, I chose </w:t>
      </w:r>
      <w:proofErr w:type="spellStart"/>
      <w:r w:rsidRPr="004710B1">
        <w:rPr>
          <w:rFonts w:ascii="Arial" w:eastAsia="Times New Roman" w:hAnsi="Arial" w:cs="Arial"/>
          <w:color w:val="000000"/>
          <w:sz w:val="22"/>
          <w:szCs w:val="22"/>
        </w:rPr>
        <w:t>funnorm</w:t>
      </w:r>
      <w:proofErr w:type="spellEnd"/>
      <w:r w:rsidRPr="004710B1">
        <w:rPr>
          <w:rFonts w:ascii="Arial" w:eastAsia="Times New Roman" w:hAnsi="Arial" w:cs="Arial"/>
          <w:color w:val="000000"/>
          <w:sz w:val="22"/>
          <w:szCs w:val="22"/>
        </w:rPr>
        <w:t xml:space="preserve"> for my EWAS because </w:t>
      </w:r>
      <w:proofErr w:type="spellStart"/>
      <w:r w:rsidRPr="004710B1">
        <w:rPr>
          <w:rFonts w:ascii="Arial" w:eastAsia="Times New Roman" w:hAnsi="Arial" w:cs="Arial"/>
          <w:color w:val="000000"/>
          <w:sz w:val="22"/>
          <w:szCs w:val="22"/>
        </w:rPr>
        <w:t>funnorm</w:t>
      </w:r>
      <w:proofErr w:type="spellEnd"/>
      <w:r w:rsidRPr="004710B1">
        <w:rPr>
          <w:rFonts w:ascii="Arial" w:eastAsia="Times New Roman" w:hAnsi="Arial" w:cs="Arial"/>
          <w:color w:val="000000"/>
          <w:sz w:val="22"/>
          <w:szCs w:val="22"/>
        </w:rPr>
        <w:t xml:space="preserve"> is useful for studies comparing conditions with known differences, like a case-control study. Because it is a between-array normalisation method, it will adjust my Type I distribution to be more similar to my Type II distribution, as you can see here.</w:t>
      </w:r>
    </w:p>
    <w:p w14:paraId="6C2FD1C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019060F8" w14:textId="77777777" w:rsidR="004710B1" w:rsidRPr="004710B1" w:rsidRDefault="004710B1" w:rsidP="004710B1">
      <w:pPr>
        <w:rPr>
          <w:rFonts w:ascii="Times New Roman" w:eastAsia="Times New Roman" w:hAnsi="Times New Roman" w:cs="Times New Roman"/>
          <w:color w:val="000000"/>
        </w:rPr>
      </w:pPr>
    </w:p>
    <w:p w14:paraId="1AE4C644"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333333"/>
          <w:sz w:val="22"/>
          <w:szCs w:val="22"/>
          <w:shd w:val="clear" w:color="auto" w:fill="FFFFFF"/>
        </w:rPr>
        <w:t>Only if asked:</w:t>
      </w:r>
      <w:r w:rsidRPr="004710B1">
        <w:rPr>
          <w:rFonts w:ascii="Arial" w:eastAsia="Times New Roman" w:hAnsi="Arial" w:cs="Arial"/>
          <w:color w:val="333333"/>
          <w:sz w:val="22"/>
          <w:szCs w:val="22"/>
          <w:shd w:val="clear" w:color="auto" w:fill="FFFFFF"/>
        </w:rPr>
        <w:t xml:space="preserve"> </w:t>
      </w:r>
      <w:proofErr w:type="spellStart"/>
      <w:r w:rsidRPr="004710B1">
        <w:rPr>
          <w:rFonts w:ascii="Arial" w:eastAsia="Times New Roman" w:hAnsi="Arial" w:cs="Arial"/>
          <w:color w:val="333333"/>
          <w:sz w:val="22"/>
          <w:szCs w:val="22"/>
          <w:shd w:val="clear" w:color="auto" w:fill="FFFFFF"/>
        </w:rPr>
        <w:t>Funnorm</w:t>
      </w:r>
      <w:proofErr w:type="spellEnd"/>
      <w:r w:rsidRPr="004710B1">
        <w:rPr>
          <w:rFonts w:ascii="Arial" w:eastAsia="Times New Roman" w:hAnsi="Arial" w:cs="Arial"/>
          <w:color w:val="333333"/>
          <w:sz w:val="22"/>
          <w:szCs w:val="22"/>
          <w:shd w:val="clear" w:color="auto" w:fill="FFFFFF"/>
        </w:rPr>
        <w:t xml:space="preserve"> is a between-sample (functional) normalization method that attempts to remove unwanted variation by adjusting for covariates estimated from a control probe matrix. Briefly, 42 summary measures are estimated from the combined 848 control probes and type I ‘out-of-band’ intensities, with the first </w:t>
      </w:r>
      <w:r w:rsidRPr="004710B1">
        <w:rPr>
          <w:rFonts w:ascii="Arial" w:eastAsia="Times New Roman" w:hAnsi="Arial" w:cs="Arial"/>
          <w:i/>
          <w:iCs/>
          <w:color w:val="333333"/>
          <w:sz w:val="22"/>
          <w:szCs w:val="22"/>
        </w:rPr>
        <w:t>m</w:t>
      </w:r>
      <w:r w:rsidRPr="004710B1">
        <w:rPr>
          <w:rFonts w:ascii="Arial" w:eastAsia="Times New Roman" w:hAnsi="Arial" w:cs="Arial"/>
          <w:color w:val="333333"/>
          <w:sz w:val="22"/>
          <w:szCs w:val="22"/>
          <w:shd w:val="clear" w:color="auto" w:fill="FFFFFF"/>
        </w:rPr>
        <w:t> = 2 principle components of the summarized measures chosen as covariates for intensity adjustment. Adjustment is performed separately in methylated and unmethylated intensities, and in type I and II probes. For probes mapped to X and Y chromosomes, males and females are processed separately, with ordinary quantile normalization used for probes on the Y chromosome because of the small number of probes (</w:t>
      </w:r>
      <w:r w:rsidRPr="004710B1">
        <w:rPr>
          <w:rFonts w:ascii="Arial" w:eastAsia="Times New Roman" w:hAnsi="Arial" w:cs="Arial"/>
          <w:i/>
          <w:iCs/>
          <w:color w:val="333333"/>
          <w:sz w:val="22"/>
          <w:szCs w:val="22"/>
        </w:rPr>
        <w:t>N</w:t>
      </w:r>
      <w:r w:rsidRPr="004710B1">
        <w:rPr>
          <w:rFonts w:ascii="Arial" w:eastAsia="Times New Roman" w:hAnsi="Arial" w:cs="Arial"/>
          <w:color w:val="333333"/>
          <w:sz w:val="22"/>
          <w:szCs w:val="22"/>
          <w:shd w:val="clear" w:color="auto" w:fill="FFFFFF"/>
        </w:rPr>
        <w:t xml:space="preserve"> = 416). By </w:t>
      </w:r>
      <w:proofErr w:type="gramStart"/>
      <w:r w:rsidRPr="004710B1">
        <w:rPr>
          <w:rFonts w:ascii="Arial" w:eastAsia="Times New Roman" w:hAnsi="Arial" w:cs="Arial"/>
          <w:color w:val="333333"/>
          <w:sz w:val="22"/>
          <w:szCs w:val="22"/>
          <w:shd w:val="clear" w:color="auto" w:fill="FFFFFF"/>
        </w:rPr>
        <w:t>default</w:t>
      </w:r>
      <w:proofErr w:type="gramEnd"/>
      <w:r w:rsidRPr="004710B1">
        <w:rPr>
          <w:rFonts w:ascii="Arial" w:eastAsia="Times New Roman" w:hAnsi="Arial" w:cs="Arial"/>
          <w:color w:val="333333"/>
          <w:sz w:val="22"/>
          <w:szCs w:val="22"/>
          <w:shd w:val="clear" w:color="auto" w:fill="FFFFFF"/>
        </w:rPr>
        <w:t xml:space="preserve"> the functional normalization is applied after Noob in the current version of </w:t>
      </w:r>
      <w:proofErr w:type="spellStart"/>
      <w:r w:rsidRPr="004710B1">
        <w:rPr>
          <w:rFonts w:ascii="Arial" w:eastAsia="Times New Roman" w:hAnsi="Arial" w:cs="Arial"/>
          <w:color w:val="333333"/>
          <w:sz w:val="22"/>
          <w:szCs w:val="22"/>
          <w:shd w:val="clear" w:color="auto" w:fill="FFFFFF"/>
        </w:rPr>
        <w:t>minfi</w:t>
      </w:r>
      <w:proofErr w:type="spellEnd"/>
      <w:r w:rsidRPr="004710B1">
        <w:rPr>
          <w:rFonts w:ascii="Arial" w:eastAsia="Times New Roman" w:hAnsi="Arial" w:cs="Arial"/>
          <w:color w:val="333333"/>
          <w:sz w:val="22"/>
          <w:szCs w:val="22"/>
          <w:shd w:val="clear" w:color="auto" w:fill="FFFFFF"/>
        </w:rPr>
        <w:t xml:space="preserve"> package.</w:t>
      </w:r>
    </w:p>
    <w:p w14:paraId="5596CCB6"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15383554" w14:textId="77777777" w:rsidR="004710B1" w:rsidRPr="004710B1" w:rsidRDefault="004710B1" w:rsidP="004710B1">
      <w:pPr>
        <w:rPr>
          <w:rFonts w:ascii="Times New Roman" w:eastAsia="Times New Roman" w:hAnsi="Times New Roman" w:cs="Times New Roman"/>
          <w:color w:val="000000"/>
        </w:rPr>
      </w:pPr>
    </w:p>
    <w:p w14:paraId="28629329"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29]</w:t>
      </w:r>
    </w:p>
    <w:p w14:paraId="68B455D9"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Then I proceeded with our standard probe filtering methods, where XY, SNP, polymorphic, cross reactive and probes that did not pass detection p-value and bead count are removed. </w:t>
      </w:r>
    </w:p>
    <w:p w14:paraId="694E4A62"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7B8888A9" w14:textId="77777777" w:rsidR="004710B1" w:rsidRPr="004710B1" w:rsidRDefault="004710B1" w:rsidP="004710B1">
      <w:pPr>
        <w:rPr>
          <w:rFonts w:ascii="Times New Roman" w:eastAsia="Times New Roman" w:hAnsi="Times New Roman" w:cs="Times New Roman"/>
          <w:color w:val="000000"/>
        </w:rPr>
      </w:pPr>
    </w:p>
    <w:p w14:paraId="3FEFAD49"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30]</w:t>
      </w:r>
    </w:p>
    <w:p w14:paraId="68D7A6F4" w14:textId="46DEA8B2" w:rsidR="004710B1" w:rsidRPr="004710B1" w:rsidRDefault="006F5D4C" w:rsidP="004710B1">
      <w:pPr>
        <w:rPr>
          <w:rFonts w:ascii="Times New Roman" w:eastAsia="Times New Roman" w:hAnsi="Times New Roman" w:cs="Times New Roman"/>
          <w:color w:val="000000"/>
        </w:rPr>
      </w:pPr>
      <w:commentRangeStart w:id="309"/>
      <w:r>
        <w:rPr>
          <w:rFonts w:ascii="Arial" w:eastAsia="Times New Roman" w:hAnsi="Arial" w:cs="Arial"/>
          <w:color w:val="000000"/>
          <w:sz w:val="22"/>
          <w:szCs w:val="22"/>
        </w:rPr>
        <w:t>After that,</w:t>
      </w:r>
      <w:r w:rsidR="004710B1" w:rsidRPr="004710B1">
        <w:rPr>
          <w:rFonts w:ascii="Arial" w:eastAsia="Times New Roman" w:hAnsi="Arial" w:cs="Arial"/>
          <w:color w:val="000000"/>
          <w:sz w:val="22"/>
          <w:szCs w:val="22"/>
        </w:rPr>
        <w:t xml:space="preserve"> I performed an SVA to account for any unknown biological variation in my dataset. </w:t>
      </w:r>
      <w:commentRangeEnd w:id="309"/>
      <w:r w:rsidR="000D7E83">
        <w:rPr>
          <w:rStyle w:val="CommentReference"/>
        </w:rPr>
        <w:commentReference w:id="309"/>
      </w:r>
      <w:r w:rsidR="004710B1" w:rsidRPr="004710B1">
        <w:rPr>
          <w:rFonts w:ascii="Arial" w:eastAsia="Times New Roman" w:hAnsi="Arial" w:cs="Arial"/>
          <w:color w:val="000000"/>
          <w:sz w:val="22"/>
          <w:szCs w:val="22"/>
        </w:rPr>
        <w:t xml:space="preserve">I did not account for technical variation because the batch effects are known. </w:t>
      </w:r>
      <w:ins w:id="310" w:author="Nicole Gladish" w:date="2020-10-08T13:02:00Z">
        <w:r w:rsidR="00A41D50">
          <w:rPr>
            <w:rFonts w:ascii="Arial" w:eastAsia="Times New Roman" w:hAnsi="Arial" w:cs="Arial"/>
            <w:color w:val="000000"/>
            <w:sz w:val="22"/>
            <w:szCs w:val="22"/>
          </w:rPr>
          <w:t xml:space="preserve">A large issue with this study </w:t>
        </w:r>
      </w:ins>
      <w:ins w:id="311" w:author="Nicole Gladish" w:date="2020-10-08T13:03:00Z">
        <w:r w:rsidR="00A41D50">
          <w:rPr>
            <w:rFonts w:ascii="Arial" w:eastAsia="Times New Roman" w:hAnsi="Arial" w:cs="Arial"/>
            <w:color w:val="000000"/>
            <w:sz w:val="22"/>
            <w:szCs w:val="22"/>
          </w:rPr>
          <w:t>is</w:t>
        </w:r>
      </w:ins>
      <w:ins w:id="312" w:author="Nicole Gladish" w:date="2020-10-08T13:02:00Z">
        <w:r w:rsidR="00A41D50">
          <w:rPr>
            <w:rFonts w:ascii="Arial" w:eastAsia="Times New Roman" w:hAnsi="Arial" w:cs="Arial"/>
            <w:color w:val="000000"/>
            <w:sz w:val="22"/>
            <w:szCs w:val="22"/>
          </w:rPr>
          <w:t xml:space="preserve"> the batch and variable </w:t>
        </w:r>
      </w:ins>
      <w:ins w:id="313" w:author="Nicole Gladish" w:date="2020-10-08T13:03:00Z">
        <w:r w:rsidR="00A41D50">
          <w:rPr>
            <w:rFonts w:ascii="Arial" w:eastAsia="Times New Roman" w:hAnsi="Arial" w:cs="Arial"/>
            <w:color w:val="000000"/>
            <w:sz w:val="22"/>
            <w:szCs w:val="22"/>
          </w:rPr>
          <w:t>confound</w:t>
        </w:r>
      </w:ins>
      <w:ins w:id="314" w:author="Nicole Gladish" w:date="2020-10-08T13:02:00Z">
        <w:r w:rsidR="00A41D50">
          <w:rPr>
            <w:rFonts w:ascii="Arial" w:eastAsia="Times New Roman" w:hAnsi="Arial" w:cs="Arial"/>
            <w:color w:val="000000"/>
            <w:sz w:val="22"/>
            <w:szCs w:val="22"/>
          </w:rPr>
          <w:t xml:space="preserve"> I mentioned earlier. </w:t>
        </w:r>
      </w:ins>
      <w:ins w:id="315" w:author="Nicole Gladish" w:date="2020-10-08T13:03:00Z">
        <w:r w:rsidR="00A41D50">
          <w:rPr>
            <w:rFonts w:ascii="Arial" w:eastAsia="Times New Roman" w:hAnsi="Arial" w:cs="Arial"/>
            <w:color w:val="000000"/>
            <w:sz w:val="22"/>
            <w:szCs w:val="22"/>
          </w:rPr>
          <w:t>I can either adjust for batch and lose true hits or keep batch and increase my false positives, neither choice is desirable</w:t>
        </w:r>
      </w:ins>
      <w:ins w:id="316" w:author="Nicole Gladish" w:date="2020-10-08T13:04:00Z">
        <w:r w:rsidR="00A41D50">
          <w:rPr>
            <w:rFonts w:ascii="Arial" w:eastAsia="Times New Roman" w:hAnsi="Arial" w:cs="Arial"/>
            <w:color w:val="000000"/>
            <w:sz w:val="22"/>
            <w:szCs w:val="22"/>
          </w:rPr>
          <w:t xml:space="preserve"> and so I</w:t>
        </w:r>
      </w:ins>
      <w:ins w:id="317" w:author="Nicole Gladish" w:date="2020-10-08T13:03:00Z">
        <w:r w:rsidR="00A41D50">
          <w:rPr>
            <w:rFonts w:ascii="Arial" w:eastAsia="Times New Roman" w:hAnsi="Arial" w:cs="Arial"/>
            <w:color w:val="000000"/>
            <w:sz w:val="22"/>
            <w:szCs w:val="22"/>
          </w:rPr>
          <w:t xml:space="preserve"> </w:t>
        </w:r>
      </w:ins>
      <w:ins w:id="318" w:author="Nicole Gladish" w:date="2020-10-08T13:04:00Z">
        <w:r w:rsidR="00A41D50">
          <w:rPr>
            <w:rFonts w:ascii="Arial" w:eastAsia="Times New Roman" w:hAnsi="Arial" w:cs="Arial"/>
            <w:color w:val="000000"/>
            <w:sz w:val="22"/>
            <w:szCs w:val="22"/>
          </w:rPr>
          <w:t>simply</w:t>
        </w:r>
      </w:ins>
      <w:commentRangeStart w:id="319"/>
      <w:del w:id="320" w:author="Nicole Gladish" w:date="2020-10-08T13:02:00Z">
        <w:r w:rsidR="004710B1" w:rsidRPr="004710B1" w:rsidDel="00A41D50">
          <w:rPr>
            <w:rFonts w:ascii="Arial" w:eastAsia="Times New Roman" w:hAnsi="Arial" w:cs="Arial"/>
            <w:color w:val="000000"/>
            <w:sz w:val="22"/>
            <w:szCs w:val="22"/>
          </w:rPr>
          <w:delText>I</w:delText>
        </w:r>
      </w:del>
      <w:r w:rsidR="004710B1" w:rsidRPr="004710B1">
        <w:rPr>
          <w:rFonts w:ascii="Arial" w:eastAsia="Times New Roman" w:hAnsi="Arial" w:cs="Arial"/>
          <w:color w:val="000000"/>
          <w:sz w:val="22"/>
          <w:szCs w:val="22"/>
        </w:rPr>
        <w:t xml:space="preserve"> chose to opt out of performing </w:t>
      </w:r>
      <w:proofErr w:type="spellStart"/>
      <w:r w:rsidR="004710B1" w:rsidRPr="004710B1">
        <w:rPr>
          <w:rFonts w:ascii="Arial" w:eastAsia="Times New Roman" w:hAnsi="Arial" w:cs="Arial"/>
          <w:color w:val="000000"/>
          <w:sz w:val="22"/>
          <w:szCs w:val="22"/>
        </w:rPr>
        <w:t>ComBat</w:t>
      </w:r>
      <w:proofErr w:type="spellEnd"/>
      <w:r w:rsidR="004710B1" w:rsidRPr="004710B1">
        <w:rPr>
          <w:rFonts w:ascii="Arial" w:eastAsia="Times New Roman" w:hAnsi="Arial" w:cs="Arial"/>
          <w:color w:val="000000"/>
          <w:sz w:val="22"/>
          <w:szCs w:val="22"/>
        </w:rPr>
        <w:t xml:space="preserve"> </w:t>
      </w:r>
      <w:ins w:id="321" w:author="Nicole Gladish" w:date="2020-10-08T13:04:00Z">
        <w:r w:rsidR="00A41D50">
          <w:rPr>
            <w:rFonts w:ascii="Arial" w:eastAsia="Times New Roman" w:hAnsi="Arial" w:cs="Arial"/>
            <w:color w:val="000000"/>
            <w:sz w:val="22"/>
            <w:szCs w:val="22"/>
          </w:rPr>
          <w:t xml:space="preserve">altogether, the approach used by the original authors. However, any results must then be </w:t>
        </w:r>
      </w:ins>
      <w:ins w:id="322" w:author="Nicole Gladish" w:date="2020-10-08T13:05:00Z">
        <w:r w:rsidR="00A41D50">
          <w:rPr>
            <w:rFonts w:ascii="Arial" w:eastAsia="Times New Roman" w:hAnsi="Arial" w:cs="Arial"/>
            <w:color w:val="000000"/>
            <w:sz w:val="22"/>
            <w:szCs w:val="22"/>
          </w:rPr>
          <w:t>interpreted with caution</w:t>
        </w:r>
      </w:ins>
      <w:del w:id="323" w:author="Nicole Gladish" w:date="2020-10-08T13:05:00Z">
        <w:r w:rsidR="004710B1" w:rsidRPr="004710B1" w:rsidDel="00A41D50">
          <w:rPr>
            <w:rFonts w:ascii="Arial" w:eastAsia="Times New Roman" w:hAnsi="Arial" w:cs="Arial"/>
            <w:color w:val="000000"/>
            <w:sz w:val="22"/>
            <w:szCs w:val="22"/>
          </w:rPr>
          <w:delText>because the batch variables are confounded with my main variables of interest</w:delText>
        </w:r>
        <w:r w:rsidDel="00A41D50">
          <w:rPr>
            <w:rFonts w:ascii="Arial" w:eastAsia="Times New Roman" w:hAnsi="Arial" w:cs="Arial"/>
            <w:color w:val="000000"/>
            <w:sz w:val="22"/>
            <w:szCs w:val="22"/>
          </w:rPr>
          <w:delText>, so I’m worried that performing ComBat may remove the effects of my main variables</w:delText>
        </w:r>
      </w:del>
      <w:r>
        <w:rPr>
          <w:rFonts w:ascii="Arial" w:eastAsia="Times New Roman" w:hAnsi="Arial" w:cs="Arial"/>
          <w:color w:val="000000"/>
          <w:sz w:val="22"/>
          <w:szCs w:val="22"/>
        </w:rPr>
        <w:t>.</w:t>
      </w:r>
      <w:r w:rsidR="004710B1" w:rsidRPr="004710B1">
        <w:rPr>
          <w:rFonts w:ascii="Arial" w:eastAsia="Times New Roman" w:hAnsi="Arial" w:cs="Arial"/>
          <w:color w:val="000000"/>
          <w:sz w:val="22"/>
          <w:szCs w:val="22"/>
        </w:rPr>
        <w:t xml:space="preserve"> </w:t>
      </w:r>
      <w:commentRangeEnd w:id="319"/>
      <w:r w:rsidR="00A41D50">
        <w:rPr>
          <w:rStyle w:val="CommentReference"/>
        </w:rPr>
        <w:commentReference w:id="319"/>
      </w:r>
      <w:r w:rsidR="004710B1" w:rsidRPr="004710B1">
        <w:rPr>
          <w:rFonts w:ascii="Arial" w:eastAsia="Times New Roman" w:hAnsi="Arial" w:cs="Arial"/>
          <w:color w:val="000000"/>
          <w:sz w:val="22"/>
          <w:szCs w:val="22"/>
        </w:rPr>
        <w:t>The SVA algorithm identified one significant SV, which was added to my PC to see where it shows up, and it showed up as the first PC. </w:t>
      </w:r>
    </w:p>
    <w:p w14:paraId="342CCBE3"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359696DC" w14:textId="77777777" w:rsidR="004710B1" w:rsidRPr="004710B1" w:rsidRDefault="004710B1" w:rsidP="004710B1">
      <w:pPr>
        <w:rPr>
          <w:rFonts w:ascii="Times New Roman" w:eastAsia="Times New Roman" w:hAnsi="Times New Roman" w:cs="Times New Roman"/>
          <w:color w:val="000000"/>
        </w:rPr>
      </w:pPr>
    </w:p>
    <w:p w14:paraId="6D265621"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333333"/>
          <w:sz w:val="22"/>
          <w:szCs w:val="22"/>
          <w:shd w:val="clear" w:color="auto" w:fill="FFFFFF"/>
        </w:rPr>
        <w:t>Only if asked:</w:t>
      </w:r>
      <w:r w:rsidRPr="004710B1">
        <w:rPr>
          <w:rFonts w:ascii="Arial" w:eastAsia="Times New Roman" w:hAnsi="Arial" w:cs="Arial"/>
          <w:color w:val="333333"/>
          <w:sz w:val="22"/>
          <w:szCs w:val="22"/>
          <w:shd w:val="clear" w:color="auto" w:fill="FFFFFF"/>
        </w:rPr>
        <w:t xml:space="preserve"> SVA is a supervised method used to identify potentially large number of environmental and biological variations (and technical variations like batch) that are unmeasured and may have a large impact on measurement. It identifies and estimates the unmeasured variation as a surrogate variable while protecting the variables of interest.</w:t>
      </w:r>
    </w:p>
    <w:p w14:paraId="3CDCD032" w14:textId="77777777" w:rsidR="006F5D4C" w:rsidRDefault="004710B1" w:rsidP="004710B1">
      <w:pPr>
        <w:rPr>
          <w:rFonts w:ascii="Times New Roman" w:eastAsia="Times New Roman" w:hAnsi="Times New Roman" w:cs="Times New Roman"/>
          <w:color w:val="000000"/>
        </w:rPr>
      </w:pPr>
      <w:r w:rsidRPr="004710B1">
        <w:rPr>
          <w:rFonts w:ascii="Arial" w:eastAsia="Times New Roman" w:hAnsi="Arial" w:cs="Arial"/>
          <w:color w:val="333333"/>
          <w:sz w:val="22"/>
          <w:szCs w:val="22"/>
          <w:shd w:val="clear" w:color="auto" w:fill="FFFFFF"/>
        </w:rPr>
        <w:t>__________________________________________________________________________</w:t>
      </w:r>
    </w:p>
    <w:p w14:paraId="604FA396" w14:textId="22B961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lastRenderedPageBreak/>
        <w:t>[slide 31]</w:t>
      </w:r>
    </w:p>
    <w:p w14:paraId="6A43AE05" w14:textId="662084D4"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Now that I know my SV is contributing to a large source of variation, I need to identify what it is. I suspect that it may be attributed to the underlying cell type composition</w:t>
      </w:r>
      <w:ins w:id="324" w:author="Nicole Gladish" w:date="2020-10-08T13:05:00Z">
        <w:r w:rsidR="00E3501C">
          <w:rPr>
            <w:rFonts w:ascii="Arial" w:eastAsia="Times New Roman" w:hAnsi="Arial" w:cs="Arial"/>
            <w:color w:val="000000"/>
            <w:sz w:val="22"/>
            <w:szCs w:val="22"/>
          </w:rPr>
          <w:t xml:space="preserve"> or even genetic diffe</w:t>
        </w:r>
      </w:ins>
      <w:ins w:id="325" w:author="Nicole Gladish" w:date="2020-10-08T13:06:00Z">
        <w:r w:rsidR="00E3501C">
          <w:rPr>
            <w:rFonts w:ascii="Arial" w:eastAsia="Times New Roman" w:hAnsi="Arial" w:cs="Arial"/>
            <w:color w:val="000000"/>
            <w:sz w:val="22"/>
            <w:szCs w:val="22"/>
          </w:rPr>
          <w:t>rences</w:t>
        </w:r>
      </w:ins>
      <w:r w:rsidRPr="004710B1">
        <w:rPr>
          <w:rFonts w:ascii="Arial" w:eastAsia="Times New Roman" w:hAnsi="Arial" w:cs="Arial"/>
          <w:color w:val="000000"/>
          <w:sz w:val="22"/>
          <w:szCs w:val="22"/>
        </w:rPr>
        <w:t>, but unfortunately there is currently no available method to predict cell type for RPE tissues</w:t>
      </w:r>
      <w:ins w:id="326" w:author="Nicole Gladish" w:date="2020-10-08T13:06:00Z">
        <w:r w:rsidR="00E3501C">
          <w:rPr>
            <w:rFonts w:ascii="Arial" w:eastAsia="Times New Roman" w:hAnsi="Arial" w:cs="Arial"/>
            <w:color w:val="000000"/>
            <w:sz w:val="22"/>
            <w:szCs w:val="22"/>
          </w:rPr>
          <w:t xml:space="preserve"> and the authors didn’t report ethnicity</w:t>
        </w:r>
      </w:ins>
      <w:r w:rsidRPr="004710B1">
        <w:rPr>
          <w:rFonts w:ascii="Arial" w:eastAsia="Times New Roman" w:hAnsi="Arial" w:cs="Arial"/>
          <w:color w:val="000000"/>
          <w:sz w:val="22"/>
          <w:szCs w:val="22"/>
        </w:rPr>
        <w:t xml:space="preserve">. </w:t>
      </w:r>
      <w:ins w:id="327" w:author="Nicole Gladish" w:date="2020-10-08T13:06:00Z">
        <w:r w:rsidR="00E3501C">
          <w:rPr>
            <w:rFonts w:ascii="Arial" w:eastAsia="Times New Roman" w:hAnsi="Arial" w:cs="Arial"/>
            <w:color w:val="000000"/>
            <w:sz w:val="22"/>
            <w:szCs w:val="22"/>
          </w:rPr>
          <w:t xml:space="preserve">My attempt at addressing which the SV may be associated to </w:t>
        </w:r>
      </w:ins>
      <w:ins w:id="328" w:author="Nicole Gladish" w:date="2020-10-08T13:07:00Z">
        <w:r w:rsidR="00E3501C">
          <w:rPr>
            <w:rFonts w:ascii="Arial" w:eastAsia="Times New Roman" w:hAnsi="Arial" w:cs="Arial"/>
            <w:color w:val="000000"/>
            <w:sz w:val="22"/>
            <w:szCs w:val="22"/>
          </w:rPr>
          <w:t>resulted in my using</w:t>
        </w:r>
      </w:ins>
      <w:del w:id="329" w:author="Nicole Gladish" w:date="2020-10-08T13:06:00Z">
        <w:r w:rsidRPr="004710B1" w:rsidDel="00E3501C">
          <w:rPr>
            <w:rFonts w:ascii="Arial" w:eastAsia="Times New Roman" w:hAnsi="Arial" w:cs="Arial"/>
            <w:color w:val="000000"/>
            <w:sz w:val="22"/>
            <w:szCs w:val="22"/>
          </w:rPr>
          <w:delText>So</w:delText>
        </w:r>
      </w:del>
      <w:ins w:id="330" w:author="Nicole Gladish" w:date="2020-10-08T13:07:00Z">
        <w:r w:rsidR="00E3501C">
          <w:rPr>
            <w:rFonts w:ascii="Arial" w:eastAsia="Times New Roman" w:hAnsi="Arial" w:cs="Arial"/>
            <w:color w:val="000000"/>
            <w:sz w:val="22"/>
            <w:szCs w:val="22"/>
          </w:rPr>
          <w:t xml:space="preserve"> </w:t>
        </w:r>
      </w:ins>
      <w:del w:id="331" w:author="Nicole Gladish" w:date="2020-10-08T13:07:00Z">
        <w:r w:rsidRPr="004710B1" w:rsidDel="00E3501C">
          <w:rPr>
            <w:rFonts w:ascii="Arial" w:eastAsia="Times New Roman" w:hAnsi="Arial" w:cs="Arial"/>
            <w:color w:val="000000"/>
            <w:sz w:val="22"/>
            <w:szCs w:val="22"/>
          </w:rPr>
          <w:delText xml:space="preserve">, I chose to use </w:delText>
        </w:r>
      </w:del>
      <w:proofErr w:type="spellStart"/>
      <w:r w:rsidRPr="004710B1">
        <w:rPr>
          <w:rFonts w:ascii="Arial" w:eastAsia="Times New Roman" w:hAnsi="Arial" w:cs="Arial"/>
          <w:color w:val="000000"/>
          <w:sz w:val="22"/>
          <w:szCs w:val="22"/>
        </w:rPr>
        <w:t>EpiDISH</w:t>
      </w:r>
      <w:proofErr w:type="spellEnd"/>
      <w:r w:rsidRPr="004710B1">
        <w:rPr>
          <w:rFonts w:ascii="Arial" w:eastAsia="Times New Roman" w:hAnsi="Arial" w:cs="Arial"/>
          <w:color w:val="000000"/>
          <w:sz w:val="22"/>
          <w:szCs w:val="22"/>
        </w:rPr>
        <w:t xml:space="preserve"> </w:t>
      </w:r>
      <w:ins w:id="332" w:author="Nicole Gladish" w:date="2020-10-08T13:07:00Z">
        <w:r w:rsidR="00E3501C">
          <w:rPr>
            <w:rFonts w:ascii="Arial" w:eastAsia="Times New Roman" w:hAnsi="Arial" w:cs="Arial"/>
            <w:color w:val="000000"/>
            <w:sz w:val="22"/>
            <w:szCs w:val="22"/>
          </w:rPr>
          <w:t xml:space="preserve">to predict cell type proportions </w:t>
        </w:r>
      </w:ins>
      <w:r w:rsidRPr="004710B1">
        <w:rPr>
          <w:rFonts w:ascii="Arial" w:eastAsia="Times New Roman" w:hAnsi="Arial" w:cs="Arial"/>
          <w:color w:val="000000"/>
          <w:sz w:val="22"/>
          <w:szCs w:val="22"/>
        </w:rPr>
        <w:t xml:space="preserve">as it is used to epithelial cell type differences, and because my tissue is a type of highly differentiated epithelial tissue, I hope that it is able to identify any cell type differences in my tissue. Using the </w:t>
      </w:r>
      <w:proofErr w:type="spellStart"/>
      <w:r w:rsidRPr="004710B1">
        <w:rPr>
          <w:rFonts w:ascii="Arial" w:eastAsia="Times New Roman" w:hAnsi="Arial" w:cs="Arial"/>
          <w:color w:val="000000"/>
          <w:sz w:val="22"/>
          <w:szCs w:val="22"/>
        </w:rPr>
        <w:t>EpiDISH</w:t>
      </w:r>
      <w:proofErr w:type="spellEnd"/>
      <w:r w:rsidRPr="004710B1">
        <w:rPr>
          <w:rFonts w:ascii="Arial" w:eastAsia="Times New Roman" w:hAnsi="Arial" w:cs="Arial"/>
          <w:color w:val="000000"/>
          <w:sz w:val="22"/>
          <w:szCs w:val="22"/>
        </w:rPr>
        <w:t xml:space="preserve"> algorithm, I saw that it predicted a high proportion of epithelial cells and fibroblasts, while the blood cells remain low, which is good. </w:t>
      </w:r>
    </w:p>
    <w:p w14:paraId="4177F1AC"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__________________________________________________________________________</w:t>
      </w:r>
    </w:p>
    <w:p w14:paraId="317F36FE" w14:textId="77777777" w:rsidR="004710B1" w:rsidRPr="004710B1" w:rsidRDefault="004710B1" w:rsidP="004710B1">
      <w:pPr>
        <w:rPr>
          <w:rFonts w:ascii="Times New Roman" w:eastAsia="Times New Roman" w:hAnsi="Times New Roman" w:cs="Times New Roman"/>
          <w:color w:val="000000"/>
        </w:rPr>
      </w:pPr>
    </w:p>
    <w:p w14:paraId="786D6A23" w14:textId="4475993A" w:rsidR="004710B1" w:rsidRDefault="004710B1" w:rsidP="004710B1">
      <w:pPr>
        <w:rPr>
          <w:rFonts w:ascii="Arial" w:eastAsia="Times New Roman" w:hAnsi="Arial" w:cs="Arial"/>
          <w:color w:val="333333"/>
          <w:sz w:val="22"/>
          <w:szCs w:val="22"/>
          <w:shd w:val="clear" w:color="auto" w:fill="FFFFFF"/>
        </w:rPr>
      </w:pPr>
      <w:r w:rsidRPr="004710B1">
        <w:rPr>
          <w:rFonts w:ascii="Arial" w:eastAsia="Times New Roman" w:hAnsi="Arial" w:cs="Arial"/>
          <w:b/>
          <w:bCs/>
          <w:color w:val="333333"/>
          <w:sz w:val="22"/>
          <w:szCs w:val="22"/>
          <w:shd w:val="clear" w:color="auto" w:fill="FFFFFF"/>
        </w:rPr>
        <w:t>Only if asked:</w:t>
      </w:r>
      <w:r w:rsidRPr="004710B1">
        <w:rPr>
          <w:rFonts w:ascii="Arial" w:eastAsia="Times New Roman" w:hAnsi="Arial" w:cs="Arial"/>
          <w:color w:val="333333"/>
          <w:sz w:val="22"/>
          <w:szCs w:val="22"/>
          <w:shd w:val="clear" w:color="auto" w:fill="FFFFFF"/>
        </w:rPr>
        <w:t xml:space="preserve"> </w:t>
      </w:r>
      <w:proofErr w:type="spellStart"/>
      <w:r w:rsidRPr="004710B1">
        <w:rPr>
          <w:rFonts w:ascii="Arial" w:eastAsia="Times New Roman" w:hAnsi="Arial" w:cs="Arial"/>
          <w:color w:val="333333"/>
          <w:sz w:val="22"/>
          <w:szCs w:val="22"/>
          <w:shd w:val="clear" w:color="auto" w:fill="FFFFFF"/>
        </w:rPr>
        <w:t>EpiDISH</w:t>
      </w:r>
      <w:proofErr w:type="spellEnd"/>
      <w:r w:rsidRPr="004710B1">
        <w:rPr>
          <w:rFonts w:ascii="Arial" w:eastAsia="Times New Roman" w:hAnsi="Arial" w:cs="Arial"/>
          <w:color w:val="333333"/>
          <w:sz w:val="22"/>
          <w:szCs w:val="22"/>
          <w:shd w:val="clear" w:color="auto" w:fill="FFFFFF"/>
        </w:rPr>
        <w:t xml:space="preserve"> infers the underlying cell type proportions using robust partial correlations of the CpGs that are mapped to the reference database that was identified using a supervised selection procedure that looks for DHS (DNase Hypersensitive sites) and differentially methylated CpGs for each cell type. </w:t>
      </w:r>
    </w:p>
    <w:p w14:paraId="787DF44C" w14:textId="77777777" w:rsidR="006F5D4C" w:rsidRDefault="006F5D4C" w:rsidP="004710B1">
      <w:pPr>
        <w:rPr>
          <w:rFonts w:ascii="Arial" w:eastAsia="Times New Roman" w:hAnsi="Arial" w:cs="Arial"/>
          <w:color w:val="333333"/>
          <w:sz w:val="22"/>
          <w:szCs w:val="22"/>
          <w:shd w:val="clear" w:color="auto" w:fill="FFFFFF"/>
        </w:rPr>
      </w:pPr>
    </w:p>
    <w:p w14:paraId="6E842BAC" w14:textId="7428AA5C" w:rsidR="006F5D4C" w:rsidRPr="004710B1" w:rsidRDefault="006F5D4C" w:rsidP="004710B1">
      <w:pPr>
        <w:rPr>
          <w:rFonts w:ascii="Times New Roman" w:eastAsia="Times New Roman" w:hAnsi="Times New Roman" w:cs="Times New Roman"/>
          <w:color w:val="000000"/>
        </w:rPr>
      </w:pPr>
      <w:r>
        <w:rPr>
          <w:rFonts w:ascii="Arial" w:eastAsia="Times New Roman" w:hAnsi="Arial" w:cs="Arial"/>
          <w:color w:val="333333"/>
          <w:sz w:val="22"/>
          <w:szCs w:val="22"/>
          <w:shd w:val="clear" w:color="auto" w:fill="FFFFFF"/>
        </w:rPr>
        <w:t xml:space="preserve">DHS sites are lymphocyte specific, indicating that these sites can be used to identify gene regulatory elements that control cell type specificity. </w:t>
      </w:r>
    </w:p>
    <w:p w14:paraId="188DC5F1"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333333"/>
          <w:sz w:val="22"/>
          <w:szCs w:val="22"/>
          <w:shd w:val="clear" w:color="auto" w:fill="FFFFFF"/>
        </w:rPr>
        <w:t>__________________________________________________________________________</w:t>
      </w:r>
    </w:p>
    <w:p w14:paraId="11EF6088" w14:textId="77777777" w:rsidR="004710B1" w:rsidRPr="004710B1" w:rsidRDefault="004710B1" w:rsidP="004710B1">
      <w:pPr>
        <w:rPr>
          <w:rFonts w:ascii="Times New Roman" w:eastAsia="Times New Roman" w:hAnsi="Times New Roman" w:cs="Times New Roman"/>
          <w:color w:val="000000"/>
        </w:rPr>
      </w:pPr>
    </w:p>
    <w:p w14:paraId="2756FACE"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32]</w:t>
      </w:r>
    </w:p>
    <w:p w14:paraId="4EE0698E" w14:textId="77777777" w:rsidR="004710B1" w:rsidRPr="004710B1" w:rsidRDefault="004710B1" w:rsidP="004710B1">
      <w:pPr>
        <w:rPr>
          <w:rFonts w:ascii="Times New Roman" w:eastAsia="Times New Roman" w:hAnsi="Times New Roman" w:cs="Times New Roman"/>
          <w:color w:val="000000"/>
        </w:rPr>
      </w:pPr>
      <w:commentRangeStart w:id="333"/>
      <w:r w:rsidRPr="004710B1">
        <w:rPr>
          <w:rFonts w:ascii="Arial" w:eastAsia="Times New Roman" w:hAnsi="Arial" w:cs="Arial"/>
          <w:color w:val="000000"/>
          <w:sz w:val="22"/>
          <w:szCs w:val="22"/>
        </w:rPr>
        <w:t>I see that predicted cell types show up as the top PC with the SV, so I suspect that they may be correlated.</w:t>
      </w:r>
      <w:commentRangeEnd w:id="333"/>
      <w:r w:rsidR="00E3501C">
        <w:rPr>
          <w:rStyle w:val="CommentReference"/>
        </w:rPr>
        <w:commentReference w:id="333"/>
      </w:r>
    </w:p>
    <w:p w14:paraId="123E59AF" w14:textId="77777777" w:rsidR="004710B1" w:rsidRPr="004710B1" w:rsidRDefault="004710B1" w:rsidP="004710B1">
      <w:pPr>
        <w:rPr>
          <w:rFonts w:ascii="Times New Roman" w:eastAsia="Times New Roman" w:hAnsi="Times New Roman" w:cs="Times New Roman"/>
          <w:color w:val="000000"/>
        </w:rPr>
      </w:pPr>
    </w:p>
    <w:p w14:paraId="7D03540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33]</w:t>
      </w:r>
    </w:p>
    <w:p w14:paraId="03BB9F5C" w14:textId="732B41A9"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So, using a correlation matrix, I see that my SV and specifically, the epithelial cell are correlated. This allows me to infer that </w:t>
      </w:r>
      <w:del w:id="334" w:author="Nicole Gladish" w:date="2020-10-08T13:08:00Z">
        <w:r w:rsidRPr="004710B1" w:rsidDel="00E3501C">
          <w:rPr>
            <w:rFonts w:ascii="Arial" w:eastAsia="Times New Roman" w:hAnsi="Arial" w:cs="Arial"/>
            <w:color w:val="000000"/>
            <w:sz w:val="22"/>
            <w:szCs w:val="22"/>
          </w:rPr>
          <w:delText xml:space="preserve">my </w:delText>
        </w:r>
      </w:del>
      <w:r w:rsidRPr="004710B1">
        <w:rPr>
          <w:rFonts w:ascii="Arial" w:eastAsia="Times New Roman" w:hAnsi="Arial" w:cs="Arial"/>
          <w:color w:val="000000"/>
          <w:sz w:val="22"/>
          <w:szCs w:val="22"/>
        </w:rPr>
        <w:t xml:space="preserve">SV </w:t>
      </w:r>
      <w:del w:id="335" w:author="Nicole Gladish" w:date="2020-10-08T13:08:00Z">
        <w:r w:rsidRPr="004710B1" w:rsidDel="00E3501C">
          <w:rPr>
            <w:rFonts w:ascii="Arial" w:eastAsia="Times New Roman" w:hAnsi="Arial" w:cs="Arial"/>
            <w:color w:val="000000"/>
            <w:sz w:val="22"/>
            <w:szCs w:val="22"/>
          </w:rPr>
          <w:delText>is actually a</w:delText>
        </w:r>
      </w:del>
      <w:ins w:id="336" w:author="Nicole Gladish" w:date="2020-10-08T13:08:00Z">
        <w:r w:rsidR="00E3501C">
          <w:rPr>
            <w:rFonts w:ascii="Arial" w:eastAsia="Times New Roman" w:hAnsi="Arial" w:cs="Arial"/>
            <w:color w:val="000000"/>
            <w:sz w:val="22"/>
            <w:szCs w:val="22"/>
          </w:rPr>
          <w:t>can be interpreted as a potential</w:t>
        </w:r>
      </w:ins>
      <w:r w:rsidRPr="004710B1">
        <w:rPr>
          <w:rFonts w:ascii="Arial" w:eastAsia="Times New Roman" w:hAnsi="Arial" w:cs="Arial"/>
          <w:color w:val="000000"/>
          <w:sz w:val="22"/>
          <w:szCs w:val="22"/>
        </w:rPr>
        <w:t xml:space="preserve"> </w:t>
      </w:r>
      <w:r w:rsidR="00EA7C31">
        <w:rPr>
          <w:rFonts w:ascii="Arial" w:eastAsia="Times New Roman" w:hAnsi="Arial" w:cs="Arial"/>
          <w:color w:val="000000"/>
          <w:sz w:val="22"/>
          <w:szCs w:val="22"/>
        </w:rPr>
        <w:t>surrogate</w:t>
      </w:r>
      <w:r w:rsidRPr="004710B1">
        <w:rPr>
          <w:rFonts w:ascii="Arial" w:eastAsia="Times New Roman" w:hAnsi="Arial" w:cs="Arial"/>
          <w:color w:val="000000"/>
          <w:sz w:val="22"/>
          <w:szCs w:val="22"/>
        </w:rPr>
        <w:t xml:space="preserve"> for </w:t>
      </w:r>
      <w:ins w:id="337" w:author="Nicole Gladish" w:date="2020-10-08T13:08:00Z">
        <w:r w:rsidR="00E3501C">
          <w:rPr>
            <w:rFonts w:ascii="Arial" w:eastAsia="Times New Roman" w:hAnsi="Arial" w:cs="Arial"/>
            <w:color w:val="000000"/>
            <w:sz w:val="22"/>
            <w:szCs w:val="22"/>
          </w:rPr>
          <w:t xml:space="preserve">intraindividual </w:t>
        </w:r>
      </w:ins>
      <w:r w:rsidRPr="004710B1">
        <w:rPr>
          <w:rFonts w:ascii="Arial" w:eastAsia="Times New Roman" w:hAnsi="Arial" w:cs="Arial"/>
          <w:color w:val="000000"/>
          <w:sz w:val="22"/>
          <w:szCs w:val="22"/>
        </w:rPr>
        <w:t>epithelial cell</w:t>
      </w:r>
      <w:ins w:id="338" w:author="Nicole Gladish" w:date="2020-10-08T13:08:00Z">
        <w:r w:rsidR="00E3501C">
          <w:rPr>
            <w:rFonts w:ascii="Arial" w:eastAsia="Times New Roman" w:hAnsi="Arial" w:cs="Arial"/>
            <w:color w:val="000000"/>
            <w:sz w:val="22"/>
            <w:szCs w:val="22"/>
          </w:rPr>
          <w:t xml:space="preserve"> proportion differences</w:t>
        </w:r>
      </w:ins>
      <w:del w:id="339" w:author="Nicole Gladish" w:date="2020-10-08T13:08:00Z">
        <w:r w:rsidRPr="004710B1" w:rsidDel="00E3501C">
          <w:rPr>
            <w:rFonts w:ascii="Arial" w:eastAsia="Times New Roman" w:hAnsi="Arial" w:cs="Arial"/>
            <w:color w:val="000000"/>
            <w:sz w:val="22"/>
            <w:szCs w:val="22"/>
          </w:rPr>
          <w:delText>s</w:delText>
        </w:r>
      </w:del>
      <w:r w:rsidRPr="004710B1">
        <w:rPr>
          <w:rFonts w:ascii="Arial" w:eastAsia="Times New Roman" w:hAnsi="Arial" w:cs="Arial"/>
          <w:color w:val="000000"/>
          <w:sz w:val="22"/>
          <w:szCs w:val="22"/>
        </w:rPr>
        <w:t xml:space="preserve"> in my data.</w:t>
      </w:r>
    </w:p>
    <w:p w14:paraId="4FDD47FD" w14:textId="77777777" w:rsidR="004710B1" w:rsidRPr="004710B1" w:rsidRDefault="004710B1" w:rsidP="004710B1">
      <w:pPr>
        <w:rPr>
          <w:rFonts w:ascii="Times New Roman" w:eastAsia="Times New Roman" w:hAnsi="Times New Roman" w:cs="Times New Roman"/>
          <w:color w:val="000000"/>
        </w:rPr>
      </w:pPr>
    </w:p>
    <w:p w14:paraId="771F9E42"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34]</w:t>
      </w:r>
    </w:p>
    <w:p w14:paraId="130732A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After that, I look at the overall correlation between all my variables, and I still see the correlation between age and chip and disease state and row in my dataset. </w:t>
      </w:r>
    </w:p>
    <w:p w14:paraId="162F0112" w14:textId="77777777" w:rsidR="004710B1" w:rsidRPr="004710B1" w:rsidRDefault="004710B1" w:rsidP="004710B1">
      <w:pPr>
        <w:rPr>
          <w:rFonts w:ascii="Times New Roman" w:eastAsia="Times New Roman" w:hAnsi="Times New Roman" w:cs="Times New Roman"/>
          <w:color w:val="000000"/>
        </w:rPr>
      </w:pPr>
    </w:p>
    <w:p w14:paraId="2448BF32"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35]</w:t>
      </w:r>
    </w:p>
    <w:p w14:paraId="15DBA8B9"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Because I’m interested in age as my main variable, I plot the ages across all chips and see that the ages are not evenly distributed across all chips. </w:t>
      </w:r>
    </w:p>
    <w:p w14:paraId="26E48698" w14:textId="77777777" w:rsidR="004710B1" w:rsidRPr="004710B1" w:rsidRDefault="004710B1" w:rsidP="004710B1">
      <w:pPr>
        <w:rPr>
          <w:rFonts w:ascii="Times New Roman" w:eastAsia="Times New Roman" w:hAnsi="Times New Roman" w:cs="Times New Roman"/>
          <w:color w:val="000000"/>
        </w:rPr>
      </w:pPr>
    </w:p>
    <w:p w14:paraId="280C3057" w14:textId="77777777" w:rsidR="004710B1" w:rsidRPr="004710B1" w:rsidRDefault="004710B1" w:rsidP="004710B1">
      <w:pPr>
        <w:rPr>
          <w:rFonts w:ascii="Times New Roman" w:eastAsia="Times New Roman" w:hAnsi="Times New Roman" w:cs="Times New Roman"/>
          <w:color w:val="000000"/>
        </w:rPr>
      </w:pPr>
      <w:commentRangeStart w:id="340"/>
      <w:r w:rsidRPr="004710B1">
        <w:rPr>
          <w:rFonts w:ascii="Arial" w:eastAsia="Times New Roman" w:hAnsi="Arial" w:cs="Arial"/>
          <w:b/>
          <w:bCs/>
          <w:color w:val="FF0000"/>
          <w:sz w:val="22"/>
          <w:szCs w:val="22"/>
        </w:rPr>
        <w:t>[slide 36]</w:t>
      </w:r>
      <w:commentRangeEnd w:id="340"/>
      <w:r w:rsidR="00E3501C">
        <w:rPr>
          <w:rStyle w:val="CommentReference"/>
        </w:rPr>
        <w:commentReference w:id="340"/>
      </w:r>
    </w:p>
    <w:p w14:paraId="76A73924" w14:textId="2074C64C"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This makes me think back about the preprocessing steps</w:t>
      </w:r>
      <w:r w:rsidR="003E13E8">
        <w:rPr>
          <w:rFonts w:ascii="Arial" w:eastAsia="Times New Roman" w:hAnsi="Arial" w:cs="Arial"/>
          <w:color w:val="000000"/>
          <w:sz w:val="22"/>
          <w:szCs w:val="22"/>
        </w:rPr>
        <w:t xml:space="preserve"> described in the paper where I took this dataset from</w:t>
      </w:r>
      <w:r w:rsidRPr="004710B1">
        <w:rPr>
          <w:rFonts w:ascii="Arial" w:eastAsia="Times New Roman" w:hAnsi="Arial" w:cs="Arial"/>
          <w:color w:val="000000"/>
          <w:sz w:val="22"/>
          <w:szCs w:val="22"/>
        </w:rPr>
        <w:t xml:space="preserve">, because I realised that they had skipped </w:t>
      </w:r>
      <w:proofErr w:type="spellStart"/>
      <w:r w:rsidRPr="004710B1">
        <w:rPr>
          <w:rFonts w:ascii="Arial" w:eastAsia="Times New Roman" w:hAnsi="Arial" w:cs="Arial"/>
          <w:color w:val="000000"/>
          <w:sz w:val="22"/>
          <w:szCs w:val="22"/>
        </w:rPr>
        <w:t>ComBat</w:t>
      </w:r>
      <w:proofErr w:type="spellEnd"/>
      <w:r w:rsidRPr="004710B1">
        <w:rPr>
          <w:rFonts w:ascii="Arial" w:eastAsia="Times New Roman" w:hAnsi="Arial" w:cs="Arial"/>
          <w:color w:val="000000"/>
          <w:sz w:val="22"/>
          <w:szCs w:val="22"/>
        </w:rPr>
        <w:t>, so I suspect that they decided to skip the step to not remove any disease state and age-associated effects in their EWAS.</w:t>
      </w:r>
    </w:p>
    <w:p w14:paraId="03B4AC2B" w14:textId="77777777" w:rsidR="004710B1" w:rsidRDefault="004710B1" w:rsidP="004710B1">
      <w:pPr>
        <w:rPr>
          <w:rFonts w:ascii="Times New Roman" w:eastAsia="Times New Roman" w:hAnsi="Times New Roman" w:cs="Times New Roman"/>
          <w:color w:val="000000"/>
        </w:rPr>
      </w:pPr>
    </w:p>
    <w:p w14:paraId="51530BD5" w14:textId="283E93B1" w:rsidR="004710B1" w:rsidRPr="004710B1" w:rsidRDefault="004710B1" w:rsidP="004710B1">
      <w:pPr>
        <w:rPr>
          <w:rFonts w:ascii="Times New Roman" w:eastAsia="Times New Roman" w:hAnsi="Times New Roman" w:cs="Times New Roman"/>
          <w:color w:val="000000"/>
        </w:rPr>
      </w:pPr>
      <w:commentRangeStart w:id="341"/>
      <w:r w:rsidRPr="004710B1">
        <w:rPr>
          <w:rFonts w:ascii="Arial" w:eastAsia="Times New Roman" w:hAnsi="Arial" w:cs="Arial"/>
          <w:b/>
          <w:bCs/>
          <w:color w:val="FF0000"/>
          <w:sz w:val="22"/>
          <w:szCs w:val="22"/>
        </w:rPr>
        <w:t>[slide 38 &amp; 39]</w:t>
      </w:r>
      <w:commentRangeEnd w:id="341"/>
      <w:r w:rsidR="00C256B0">
        <w:rPr>
          <w:rStyle w:val="CommentReference"/>
        </w:rPr>
        <w:commentReference w:id="341"/>
      </w:r>
    </w:p>
    <w:p w14:paraId="79F9D586" w14:textId="769D1748" w:rsidR="004710B1" w:rsidRPr="004710B1" w:rsidRDefault="004710B1" w:rsidP="004710B1">
      <w:pPr>
        <w:rPr>
          <w:rFonts w:ascii="Times New Roman" w:eastAsia="Times New Roman" w:hAnsi="Times New Roman" w:cs="Times New Roman"/>
          <w:color w:val="000000"/>
        </w:rPr>
      </w:pPr>
      <w:commentRangeStart w:id="342"/>
      <w:r w:rsidRPr="004710B1">
        <w:rPr>
          <w:rFonts w:ascii="Arial" w:eastAsia="Times New Roman" w:hAnsi="Arial" w:cs="Arial"/>
          <w:color w:val="000000"/>
          <w:sz w:val="22"/>
          <w:szCs w:val="22"/>
        </w:rPr>
        <w:t xml:space="preserve">After understanding the potential batch effect as a confounder in my dataset, I performed an EWAS using the linear model </w:t>
      </w:r>
      <w:r w:rsidR="003E13E8">
        <w:rPr>
          <w:rFonts w:ascii="Arial" w:eastAsia="Times New Roman" w:hAnsi="Arial" w:cs="Arial"/>
          <w:color w:val="000000"/>
          <w:sz w:val="22"/>
          <w:szCs w:val="22"/>
        </w:rPr>
        <w:t>[shown on my slide]</w:t>
      </w:r>
      <w:r w:rsidRPr="004710B1">
        <w:rPr>
          <w:rFonts w:ascii="Arial" w:eastAsia="Times New Roman" w:hAnsi="Arial" w:cs="Arial"/>
          <w:color w:val="000000"/>
          <w:sz w:val="22"/>
          <w:szCs w:val="22"/>
        </w:rPr>
        <w:t xml:space="preserve">, explicitly accounting for my cell-type differences </w:t>
      </w:r>
      <w:r w:rsidR="004628FC">
        <w:rPr>
          <w:rFonts w:ascii="Arial" w:eastAsia="Times New Roman" w:hAnsi="Arial" w:cs="Arial"/>
          <w:color w:val="000000"/>
          <w:sz w:val="22"/>
          <w:szCs w:val="22"/>
        </w:rPr>
        <w:t xml:space="preserve">through my SV </w:t>
      </w:r>
      <w:r w:rsidRPr="004710B1">
        <w:rPr>
          <w:rFonts w:ascii="Arial" w:eastAsia="Times New Roman" w:hAnsi="Arial" w:cs="Arial"/>
          <w:color w:val="000000"/>
          <w:sz w:val="22"/>
          <w:szCs w:val="22"/>
        </w:rPr>
        <w:t xml:space="preserve">and the chip effect (which is confounded with age). </w:t>
      </w:r>
      <w:commentRangeEnd w:id="342"/>
      <w:r w:rsidR="00B95BDE">
        <w:rPr>
          <w:rStyle w:val="CommentReference"/>
        </w:rPr>
        <w:commentReference w:id="342"/>
      </w:r>
      <w:r w:rsidRPr="004710B1">
        <w:rPr>
          <w:rFonts w:ascii="Arial" w:eastAsia="Times New Roman" w:hAnsi="Arial" w:cs="Arial"/>
          <w:color w:val="000000"/>
          <w:sz w:val="22"/>
          <w:szCs w:val="22"/>
        </w:rPr>
        <w:t xml:space="preserve">I identified two significant increased methylated CpG sites (one with FDR-adjusted p-value less than 0.1 and the other with FDR-adjusted p-value less than 0.2) with delta beta more than 5%. One of the </w:t>
      </w:r>
      <w:r w:rsidRPr="004710B1">
        <w:rPr>
          <w:rFonts w:ascii="Arial" w:eastAsia="Times New Roman" w:hAnsi="Arial" w:cs="Arial"/>
          <w:color w:val="000000"/>
          <w:sz w:val="22"/>
          <w:szCs w:val="22"/>
        </w:rPr>
        <w:lastRenderedPageBreak/>
        <w:t xml:space="preserve">sites is mapped to LOC100132215 gene, which was previously identified and validated as significantly age-associated in the whole blood of 400 individuals aged between 50 to 75 years old while the other site is not located in a known gene region. </w:t>
      </w:r>
      <w:commentRangeStart w:id="343"/>
      <w:r w:rsidRPr="004710B1">
        <w:rPr>
          <w:rFonts w:ascii="Arial" w:eastAsia="Times New Roman" w:hAnsi="Arial" w:cs="Arial"/>
          <w:color w:val="000000"/>
          <w:sz w:val="22"/>
          <w:szCs w:val="22"/>
        </w:rPr>
        <w:t>Unfortunately</w:t>
      </w:r>
      <w:r w:rsidR="004628FC">
        <w:rPr>
          <w:rFonts w:ascii="Arial" w:eastAsia="Times New Roman" w:hAnsi="Arial" w:cs="Arial"/>
          <w:color w:val="000000"/>
          <w:sz w:val="22"/>
          <w:szCs w:val="22"/>
        </w:rPr>
        <w:t>,</w:t>
      </w:r>
      <w:r w:rsidRPr="004710B1">
        <w:rPr>
          <w:rFonts w:ascii="Arial" w:eastAsia="Times New Roman" w:hAnsi="Arial" w:cs="Arial"/>
          <w:color w:val="000000"/>
          <w:sz w:val="22"/>
          <w:szCs w:val="22"/>
        </w:rPr>
        <w:t xml:space="preserve"> I am not able to identify the non-tissue specific age-associated ELOVL2 as one of the sites. </w:t>
      </w:r>
      <w:commentRangeEnd w:id="343"/>
      <w:r w:rsidR="00B95BDE">
        <w:rPr>
          <w:rStyle w:val="CommentReference"/>
        </w:rPr>
        <w:commentReference w:id="343"/>
      </w:r>
      <w:r w:rsidRPr="004710B1">
        <w:rPr>
          <w:rFonts w:ascii="Arial" w:eastAsia="Times New Roman" w:hAnsi="Arial" w:cs="Arial"/>
          <w:color w:val="000000"/>
          <w:sz w:val="22"/>
          <w:szCs w:val="22"/>
        </w:rPr>
        <w:t xml:space="preserve">However, given the limitation of the </w:t>
      </w:r>
      <w:ins w:id="344" w:author="Nicole Gladish" w:date="2020-10-08T13:29:00Z">
        <w:r w:rsidR="00B95BDE">
          <w:rPr>
            <w:rFonts w:ascii="Arial" w:eastAsia="Times New Roman" w:hAnsi="Arial" w:cs="Arial"/>
            <w:color w:val="000000"/>
            <w:sz w:val="22"/>
            <w:szCs w:val="22"/>
          </w:rPr>
          <w:t xml:space="preserve">study </w:t>
        </w:r>
      </w:ins>
      <w:r w:rsidRPr="004710B1">
        <w:rPr>
          <w:rFonts w:ascii="Arial" w:eastAsia="Times New Roman" w:hAnsi="Arial" w:cs="Arial"/>
          <w:color w:val="000000"/>
          <w:sz w:val="22"/>
          <w:szCs w:val="22"/>
        </w:rPr>
        <w:t xml:space="preserve">design and </w:t>
      </w:r>
      <w:ins w:id="345" w:author="Nicole Gladish" w:date="2020-10-08T13:29:00Z">
        <w:r w:rsidR="00B95BDE">
          <w:rPr>
            <w:rFonts w:ascii="Arial" w:eastAsia="Times New Roman" w:hAnsi="Arial" w:cs="Arial"/>
            <w:color w:val="000000"/>
            <w:sz w:val="22"/>
            <w:szCs w:val="22"/>
          </w:rPr>
          <w:t xml:space="preserve">low sample size </w:t>
        </w:r>
      </w:ins>
      <w:del w:id="346" w:author="Nicole Gladish" w:date="2020-10-08T13:29:00Z">
        <w:r w:rsidRPr="004710B1" w:rsidDel="00B95BDE">
          <w:rPr>
            <w:rFonts w:ascii="Arial" w:eastAsia="Times New Roman" w:hAnsi="Arial" w:cs="Arial"/>
            <w:color w:val="000000"/>
            <w:sz w:val="22"/>
            <w:szCs w:val="22"/>
          </w:rPr>
          <w:delText xml:space="preserve">power </w:delText>
        </w:r>
      </w:del>
      <w:r w:rsidRPr="004710B1">
        <w:rPr>
          <w:rFonts w:ascii="Arial" w:eastAsia="Times New Roman" w:hAnsi="Arial" w:cs="Arial"/>
          <w:color w:val="000000"/>
          <w:sz w:val="22"/>
          <w:szCs w:val="22"/>
        </w:rPr>
        <w:t>of this dataset, it is interesting that the site that is identified as age-associated here is also identified in another tissue within the same age-range in a much better powered study, opening up the possibility of this site being identified as another potential non-tissue specific age-associated CpG.</w:t>
      </w:r>
    </w:p>
    <w:p w14:paraId="00816C25" w14:textId="77777777" w:rsidR="004710B1" w:rsidRPr="004710B1" w:rsidRDefault="004710B1" w:rsidP="004710B1">
      <w:pPr>
        <w:rPr>
          <w:rFonts w:ascii="Times New Roman" w:eastAsia="Times New Roman" w:hAnsi="Times New Roman" w:cs="Times New Roman"/>
          <w:color w:val="000000"/>
        </w:rPr>
      </w:pPr>
    </w:p>
    <w:p w14:paraId="001E81AA"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b/>
          <w:bCs/>
          <w:color w:val="FF0000"/>
          <w:sz w:val="22"/>
          <w:szCs w:val="22"/>
        </w:rPr>
        <w:t>[slide 41]</w:t>
      </w:r>
    </w:p>
    <w:p w14:paraId="2D610F68" w14:textId="77777777" w:rsidR="004710B1" w:rsidRPr="004710B1" w:rsidRDefault="004710B1" w:rsidP="004710B1">
      <w:pPr>
        <w:rPr>
          <w:rFonts w:ascii="Times New Roman" w:eastAsia="Times New Roman" w:hAnsi="Times New Roman" w:cs="Times New Roman"/>
          <w:color w:val="000000"/>
        </w:rPr>
      </w:pPr>
      <w:r w:rsidRPr="004710B1">
        <w:rPr>
          <w:rFonts w:ascii="Arial" w:eastAsia="Times New Roman" w:hAnsi="Arial" w:cs="Arial"/>
          <w:color w:val="000000"/>
          <w:sz w:val="22"/>
          <w:szCs w:val="22"/>
        </w:rPr>
        <w:t xml:space="preserve">With that..., acknowledgements and thank </w:t>
      </w:r>
      <w:proofErr w:type="spellStart"/>
      <w:r w:rsidRPr="004710B1">
        <w:rPr>
          <w:rFonts w:ascii="Arial" w:eastAsia="Times New Roman" w:hAnsi="Arial" w:cs="Arial"/>
          <w:color w:val="000000"/>
          <w:sz w:val="22"/>
          <w:szCs w:val="22"/>
        </w:rPr>
        <w:t>yous</w:t>
      </w:r>
      <w:proofErr w:type="spellEnd"/>
      <w:r w:rsidRPr="004710B1">
        <w:rPr>
          <w:rFonts w:ascii="Arial" w:eastAsia="Times New Roman" w:hAnsi="Arial" w:cs="Arial"/>
          <w:color w:val="000000"/>
          <w:sz w:val="22"/>
          <w:szCs w:val="22"/>
        </w:rPr>
        <w:t>.</w:t>
      </w:r>
    </w:p>
    <w:p w14:paraId="7F98D40B" w14:textId="77777777" w:rsidR="004710B1" w:rsidRPr="004710B1" w:rsidRDefault="004710B1" w:rsidP="004710B1">
      <w:pPr>
        <w:spacing w:after="240"/>
        <w:rPr>
          <w:rFonts w:ascii="Times New Roman" w:eastAsia="Times New Roman" w:hAnsi="Times New Roman" w:cs="Times New Roman"/>
        </w:rPr>
      </w:pPr>
    </w:p>
    <w:p w14:paraId="008EC2C0" w14:textId="77777777" w:rsidR="00205998" w:rsidRDefault="00205998"/>
    <w:sectPr w:rsidR="00205998" w:rsidSect="00BE205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Nicole Gladish" w:date="2020-10-08T11:07:00Z" w:initials="NG">
    <w:p w14:paraId="4CF45687" w14:textId="246BA235" w:rsidR="003E2CB9" w:rsidRDefault="003E2CB9">
      <w:pPr>
        <w:pStyle w:val="CommentText"/>
      </w:pPr>
      <w:r>
        <w:rPr>
          <w:rStyle w:val="CommentReference"/>
        </w:rPr>
        <w:annotationRef/>
      </w:r>
      <w:r>
        <w:t>May be useful to have Dry and Wet in the figure as well….</w:t>
      </w:r>
    </w:p>
  </w:comment>
  <w:comment w:id="51" w:author="Nicole Gladish" w:date="2020-10-08T11:29:00Z" w:initials="NG">
    <w:p w14:paraId="3DE5B841" w14:textId="27AAB351" w:rsidR="003E2CB9" w:rsidRDefault="003E2CB9">
      <w:pPr>
        <w:pStyle w:val="CommentText"/>
      </w:pPr>
      <w:r>
        <w:rPr>
          <w:rStyle w:val="CommentReference"/>
        </w:rPr>
        <w:annotationRef/>
      </w:r>
      <w:r>
        <w:t>The fact that this study was all males – why? Because of the known sex differences? Would be good to talk about it here… to prepare us for the sex considerations you made later on.</w:t>
      </w:r>
    </w:p>
  </w:comment>
  <w:comment w:id="50" w:author="Nicole Gladish" w:date="2020-10-08T11:11:00Z" w:initials="NG">
    <w:p w14:paraId="3A1BD650" w14:textId="7D3C46F8" w:rsidR="003E2CB9" w:rsidRDefault="003E2CB9">
      <w:pPr>
        <w:pStyle w:val="CommentText"/>
      </w:pPr>
      <w:r>
        <w:rPr>
          <w:rStyle w:val="CommentReference"/>
        </w:rPr>
        <w:annotationRef/>
      </w:r>
      <w:r>
        <w:t>Double check is it 800 twin pairs (1600 people) or 800 people (400 twin pairs).</w:t>
      </w:r>
    </w:p>
  </w:comment>
  <w:comment w:id="60" w:author="Nicole Gladish" w:date="2020-10-08T11:31:00Z" w:initials="NG">
    <w:p w14:paraId="5AADEF22" w14:textId="1FDDE60A" w:rsidR="003E2CB9" w:rsidRDefault="003E2CB9">
      <w:pPr>
        <w:pStyle w:val="CommentText"/>
      </w:pPr>
      <w:r>
        <w:rPr>
          <w:rStyle w:val="CommentReference"/>
        </w:rPr>
        <w:annotationRef/>
      </w:r>
      <w:r>
        <w:t>Is smoking the reason for the sex differences? Don’t need to mention it, just need to prepare. What is driving sex differences?</w:t>
      </w:r>
    </w:p>
  </w:comment>
  <w:comment w:id="96" w:author="Nicole Gladish" w:date="2020-10-08T11:36:00Z" w:initials="NG">
    <w:p w14:paraId="3D149C5D" w14:textId="4D023C6E" w:rsidR="003E2CB9" w:rsidRDefault="003E2CB9">
      <w:pPr>
        <w:pStyle w:val="CommentText"/>
      </w:pPr>
      <w:r>
        <w:rPr>
          <w:rStyle w:val="CommentReference"/>
        </w:rPr>
        <w:annotationRef/>
      </w:r>
      <w:r>
        <w:t xml:space="preserve">Ok, so this is interesting – and maybe that means you shouldn’t include any sex interaction models? </w:t>
      </w:r>
    </w:p>
  </w:comment>
  <w:comment w:id="110" w:author="Nicole Gladish" w:date="2020-10-08T11:39:00Z" w:initials="NG">
    <w:p w14:paraId="6B0C7E91" w14:textId="3FFC5033" w:rsidR="003E2CB9" w:rsidRDefault="003E2CB9">
      <w:pPr>
        <w:pStyle w:val="CommentText"/>
      </w:pPr>
      <w:r>
        <w:rPr>
          <w:rStyle w:val="CommentReference"/>
        </w:rPr>
        <w:annotationRef/>
      </w:r>
      <w:r>
        <w:t>Is there a known subset of genes related to this?</w:t>
      </w:r>
    </w:p>
  </w:comment>
  <w:comment w:id="111" w:author="Nicole Gladish" w:date="2020-10-08T11:40:00Z" w:initials="NG">
    <w:p w14:paraId="6DD260BA" w14:textId="4BAAFF63" w:rsidR="003E2CB9" w:rsidRDefault="003E2CB9">
      <w:pPr>
        <w:pStyle w:val="CommentText"/>
      </w:pPr>
      <w:r>
        <w:rPr>
          <w:rStyle w:val="CommentReference"/>
        </w:rPr>
        <w:annotationRef/>
      </w:r>
      <w:r>
        <w:t>Awesome you have this to really backup that statement.</w:t>
      </w:r>
    </w:p>
  </w:comment>
  <w:comment w:id="112" w:author="Nicole Gladish" w:date="2020-10-08T11:43:00Z" w:initials="NG">
    <w:p w14:paraId="08C72D06" w14:textId="287708C5" w:rsidR="003E2CB9" w:rsidRDefault="003E2CB9">
      <w:pPr>
        <w:pStyle w:val="CommentText"/>
      </w:pPr>
      <w:r>
        <w:rPr>
          <w:rStyle w:val="CommentReference"/>
        </w:rPr>
        <w:annotationRef/>
      </w:r>
      <w:r>
        <w:t>I think you should change the question to make it broader and more exploratory – the way it is written makes it seem you can use the clock alone to characterise disease progression which is not what you’re doing. Also, it positions it as if you can use it instead of other metrics, which of course we couldn’t do practically.</w:t>
      </w:r>
    </w:p>
  </w:comment>
  <w:comment w:id="129" w:author="Nicole Gladish" w:date="2020-10-08T11:45:00Z" w:initials="NG">
    <w:p w14:paraId="5EDF5081" w14:textId="341673F2" w:rsidR="003E2CB9" w:rsidRDefault="003E2CB9">
      <w:pPr>
        <w:pStyle w:val="CommentText"/>
      </w:pPr>
      <w:r>
        <w:rPr>
          <w:rStyle w:val="CommentReference"/>
        </w:rPr>
        <w:annotationRef/>
      </w:r>
      <w:r>
        <w:t>Does the dataset have a name? Maybe put the AMD – GSE number in there before the word Pre-Processing</w:t>
      </w:r>
    </w:p>
  </w:comment>
  <w:comment w:id="137" w:author="Nicole Gladish" w:date="2020-10-08T11:47:00Z" w:initials="NG">
    <w:p w14:paraId="5B6312BB" w14:textId="56BEBF1A" w:rsidR="003E2CB9" w:rsidRDefault="003E2CB9">
      <w:pPr>
        <w:pStyle w:val="CommentText"/>
      </w:pPr>
      <w:r>
        <w:rPr>
          <w:rStyle w:val="CommentReference"/>
        </w:rPr>
        <w:annotationRef/>
      </w:r>
      <w:r>
        <w:t>Two things, may be worth its own slide, should be presented first, show a clip of the paper title/</w:t>
      </w:r>
      <w:proofErr w:type="gramStart"/>
      <w:r>
        <w:t>authors ,</w:t>
      </w:r>
      <w:proofErr w:type="gramEnd"/>
      <w:r>
        <w:t xml:space="preserve"> write a brief summary of the papers goal and conclusions as well to give everyone a better idea of where this data is coming from.</w:t>
      </w:r>
    </w:p>
  </w:comment>
  <w:comment w:id="149" w:author="Nicole Gladish" w:date="2020-10-08T11:51:00Z" w:initials="NG">
    <w:p w14:paraId="36619B3F" w14:textId="62559A94" w:rsidR="003E2CB9" w:rsidRDefault="003E2CB9">
      <w:pPr>
        <w:pStyle w:val="CommentText"/>
      </w:pPr>
      <w:r>
        <w:rPr>
          <w:rStyle w:val="CommentReference"/>
        </w:rPr>
        <w:annotationRef/>
      </w:r>
      <w:r>
        <w:t>If you had to guess what would it be? Sex may be confounded by cell type – as this usually comes up first, there may be confounding of batch and your variables, disease state may not come up because batches are making the data noisy and because you’re not necessarily expecting disease to be a large source of DNAm differences, are you? This is what PCA shows, and if you are expecting only a handful of hits, it isn’t a surprise that it doesn’t come up amongst the first few PCs.</w:t>
      </w:r>
    </w:p>
  </w:comment>
  <w:comment w:id="154" w:author="Nicole Gladish" w:date="2020-10-08T11:58:00Z" w:initials="NG">
    <w:p w14:paraId="7B0261A7" w14:textId="108AF59E" w:rsidR="003E2CB9" w:rsidRDefault="003E2CB9">
      <w:pPr>
        <w:pStyle w:val="CommentText"/>
      </w:pPr>
      <w:r>
        <w:rPr>
          <w:rStyle w:val="CommentReference"/>
        </w:rPr>
        <w:annotationRef/>
      </w:r>
      <w:r>
        <w:t>Age is also correlated with sex AND disease state which isn’t great either.</w:t>
      </w:r>
    </w:p>
  </w:comment>
  <w:comment w:id="158" w:author="Nicole Gladish" w:date="2020-10-08T11:56:00Z" w:initials="NG">
    <w:p w14:paraId="18DD729B" w14:textId="0895EF1A" w:rsidR="003E2CB9" w:rsidRDefault="003E2CB9">
      <w:pPr>
        <w:pStyle w:val="CommentText"/>
      </w:pPr>
      <w:r>
        <w:rPr>
          <w:rStyle w:val="CommentReference"/>
        </w:rPr>
        <w:annotationRef/>
      </w:r>
      <w:r>
        <w:t>Is it your main variable though? The clock estimates are…. If you want to say this, then bring up earlier on that you are interested in how disease associates with age and DNAm in general, and also the clocks.</w:t>
      </w:r>
    </w:p>
  </w:comment>
  <w:comment w:id="155" w:author="Nicole Gladish" w:date="2020-10-08T11:55:00Z" w:initials="NG">
    <w:p w14:paraId="15BBD48A" w14:textId="3D69A4A0" w:rsidR="003E2CB9" w:rsidRDefault="003E2CB9">
      <w:pPr>
        <w:pStyle w:val="CommentText"/>
      </w:pPr>
      <w:r>
        <w:rPr>
          <w:rStyle w:val="CommentReference"/>
        </w:rPr>
        <w:annotationRef/>
      </w:r>
      <w:r>
        <w:t>How do you plan to address this? Can you? Discuss either you leave it alone and you increase false positives (getting hits linked to batch and not age) or remove batch effects and increase your false negatives (you will lose true aging sites after bath correction)</w:t>
      </w:r>
    </w:p>
  </w:comment>
  <w:comment w:id="178" w:author="Nicole Gladish" w:date="2020-10-08T12:02:00Z" w:initials="NG">
    <w:p w14:paraId="63035B86" w14:textId="37C6744D" w:rsidR="003E2CB9" w:rsidRDefault="003E2CB9">
      <w:pPr>
        <w:pStyle w:val="CommentText"/>
      </w:pPr>
      <w:r>
        <w:rPr>
          <w:rStyle w:val="CommentReference"/>
        </w:rPr>
        <w:annotationRef/>
      </w:r>
      <w:r>
        <w:t>Awesome</w:t>
      </w:r>
    </w:p>
  </w:comment>
  <w:comment w:id="179" w:author="Nicole Gladish" w:date="2020-10-08T12:05:00Z" w:initials="NG">
    <w:p w14:paraId="5FBD2A29" w14:textId="46CBA02C" w:rsidR="003E2CB9" w:rsidRDefault="003E2CB9">
      <w:pPr>
        <w:pStyle w:val="CommentText"/>
      </w:pPr>
      <w:r>
        <w:rPr>
          <w:rStyle w:val="CommentReference"/>
        </w:rPr>
        <w:annotationRef/>
      </w:r>
      <w:r>
        <w:t xml:space="preserve">I think this should be its on slide (after your slide 13) and you should have a Horvath paper figure where you can explain what the clocks are, what the residuals are, why they are cool – associated with cancer/disease </w:t>
      </w:r>
      <w:proofErr w:type="spellStart"/>
      <w:r>
        <w:t>etc</w:t>
      </w:r>
      <w:proofErr w:type="spellEnd"/>
      <w:proofErr w:type="gramStart"/>
      <w:r>
        <w:t>…..</w:t>
      </w:r>
      <w:proofErr w:type="gramEnd"/>
      <w:r>
        <w:t xml:space="preserve"> as there will be new people and it will show how much you’ve read.</w:t>
      </w:r>
    </w:p>
  </w:comment>
  <w:comment w:id="181" w:author="Nicole Gladish" w:date="2020-10-08T12:07:00Z" w:initials="NG">
    <w:p w14:paraId="75E22E39" w14:textId="6581E02B" w:rsidR="003E2CB9" w:rsidRDefault="003E2CB9">
      <w:pPr>
        <w:pStyle w:val="CommentText"/>
      </w:pPr>
      <w:r>
        <w:rPr>
          <w:rStyle w:val="CommentReference"/>
        </w:rPr>
        <w:annotationRef/>
      </w:r>
      <w:r>
        <w:t>This may be best to discuss in slide 15 so people have the clocks in front of them as you’re talking.</w:t>
      </w:r>
    </w:p>
  </w:comment>
  <w:comment w:id="197" w:author="Nicole Gladish" w:date="2020-10-08T12:06:00Z" w:initials="NG">
    <w:p w14:paraId="0CCC8F34" w14:textId="634FF0FB" w:rsidR="003E2CB9" w:rsidRDefault="003E2CB9">
      <w:pPr>
        <w:pStyle w:val="CommentText"/>
      </w:pPr>
      <w:r>
        <w:rPr>
          <w:rStyle w:val="CommentReference"/>
        </w:rPr>
        <w:annotationRef/>
      </w:r>
      <w:r>
        <w:t>Read previous comment, you should say this FIRST, def will have people potentially on the call who won’t know – then after you introduce the clock talks about your hypothesis – THEN how you will achieve it.</w:t>
      </w:r>
    </w:p>
  </w:comment>
  <w:comment w:id="212" w:author="Nicole Gladish" w:date="2020-10-08T12:15:00Z" w:initials="NG">
    <w:p w14:paraId="58458C6A" w14:textId="69C81155" w:rsidR="003E2CB9" w:rsidRDefault="003E2CB9">
      <w:pPr>
        <w:pStyle w:val="CommentText"/>
      </w:pPr>
      <w:r>
        <w:rPr>
          <w:rStyle w:val="CommentReference"/>
        </w:rPr>
        <w:annotationRef/>
      </w:r>
      <w:r>
        <w:t xml:space="preserve">Ok so you should be referring to the specific acceleration – I wouldn’t talk about differences at all, residuals are always better, and I would change that on your slide too…. </w:t>
      </w:r>
    </w:p>
  </w:comment>
  <w:comment w:id="211" w:author="Nicole Gladish" w:date="2020-10-08T12:16:00Z" w:initials="NG">
    <w:p w14:paraId="3B4DD913" w14:textId="69FBC52E" w:rsidR="003E2CB9" w:rsidRDefault="003E2CB9">
      <w:pPr>
        <w:pStyle w:val="CommentText"/>
      </w:pPr>
      <w:r>
        <w:rPr>
          <w:rStyle w:val="CommentReference"/>
        </w:rPr>
        <w:annotationRef/>
      </w:r>
      <w:r>
        <w:t>Though it may seem obvious, why?</w:t>
      </w:r>
    </w:p>
  </w:comment>
  <w:comment w:id="214" w:author="Nicole Gladish" w:date="2020-10-08T12:17:00Z" w:initials="NG">
    <w:p w14:paraId="11A1228B" w14:textId="134083F2" w:rsidR="003E2CB9" w:rsidRDefault="003E2CB9">
      <w:pPr>
        <w:pStyle w:val="CommentText"/>
      </w:pPr>
      <w:r>
        <w:rPr>
          <w:rStyle w:val="CommentReference"/>
        </w:rPr>
        <w:annotationRef/>
      </w:r>
      <w:r>
        <w:t>See you are saying that the default age acceleration is the differences but that is not true – typically people are referring to residuals when they write age acceleration. When talking about the difference, they refer to it as epigenetic age difference.</w:t>
      </w:r>
    </w:p>
  </w:comment>
  <w:comment w:id="218" w:author="Nicole Gladish" w:date="2020-10-08T12:18:00Z" w:initials="NG">
    <w:p w14:paraId="468F1820" w14:textId="3C47A372" w:rsidR="003E2CB9" w:rsidRDefault="003E2CB9">
      <w:pPr>
        <w:pStyle w:val="CommentText"/>
      </w:pPr>
      <w:r>
        <w:rPr>
          <w:rStyle w:val="CommentReference"/>
        </w:rPr>
        <w:annotationRef/>
      </w:r>
      <w:r>
        <w:t>It is not the absolute difference, it is simply the difference between predicted onto actual – the direction of the difference is very important, so it cannot be absolute differences.</w:t>
      </w:r>
    </w:p>
  </w:comment>
  <w:comment w:id="213" w:author="Nicole Gladish" w:date="2020-10-08T12:21:00Z" w:initials="NG">
    <w:p w14:paraId="10F54F43" w14:textId="7635DD22" w:rsidR="003E2CB9" w:rsidRDefault="003E2CB9">
      <w:pPr>
        <w:pStyle w:val="CommentText"/>
      </w:pPr>
      <w:r>
        <w:rPr>
          <w:rStyle w:val="CommentReference"/>
        </w:rPr>
        <w:annotationRef/>
      </w:r>
      <w:r>
        <w:t>This content should be in the slide I suggested you made to introduce the epi age clock concept. You should have a figure with the linear model for epi age on chronological age to really visualize the difference vs residuals concept.</w:t>
      </w:r>
    </w:p>
  </w:comment>
  <w:comment w:id="239" w:author="Nicole Gladish" w:date="2020-10-08T12:23:00Z" w:initials="NG">
    <w:p w14:paraId="0180B7EF" w14:textId="6F6FE6E7" w:rsidR="002E50E0" w:rsidRDefault="002E50E0">
      <w:pPr>
        <w:pStyle w:val="CommentText"/>
      </w:pPr>
      <w:r>
        <w:rPr>
          <w:rStyle w:val="CommentReference"/>
        </w:rPr>
        <w:annotationRef/>
      </w:r>
      <w:r>
        <w:t>You want to re-word this to get the point across of the pros and cons – pan-tissue: more applicable and can use it anywhere, but you sacrifice error (3 years) – the more specific the tissue sets, the lower the error rate, but you can only use it in that tissue.</w:t>
      </w:r>
    </w:p>
  </w:comment>
  <w:comment w:id="243" w:author="Nicole Gladish" w:date="2020-10-08T12:25:00Z" w:initials="NG">
    <w:p w14:paraId="3773077B" w14:textId="420D95F3" w:rsidR="005950F8" w:rsidRDefault="005950F8">
      <w:pPr>
        <w:pStyle w:val="CommentText"/>
      </w:pPr>
      <w:r>
        <w:rPr>
          <w:rStyle w:val="CommentReference"/>
        </w:rPr>
        <w:annotationRef/>
      </w:r>
      <w:r>
        <w:t xml:space="preserve">I would mention the </w:t>
      </w:r>
      <w:proofErr w:type="spellStart"/>
      <w:r>
        <w:t>grimage</w:t>
      </w:r>
      <w:proofErr w:type="spellEnd"/>
      <w:r>
        <w:t xml:space="preserve"> clock instead… its more well known.</w:t>
      </w:r>
    </w:p>
  </w:comment>
  <w:comment w:id="247" w:author="Nicole Gladish" w:date="2020-10-08T12:26:00Z" w:initials="NG">
    <w:p w14:paraId="00099870" w14:textId="589299B1" w:rsidR="005950F8" w:rsidRDefault="005950F8">
      <w:pPr>
        <w:pStyle w:val="CommentText"/>
      </w:pPr>
      <w:r>
        <w:rPr>
          <w:rStyle w:val="CommentReference"/>
        </w:rPr>
        <w:annotationRef/>
      </w:r>
      <w:r>
        <w:t>I wouldn’t mention this yet at all – you don’t have your tissue slide until later and you don’t want to be asked – why do you think this and have to explain it all… I would just leave it and not even highlight the top three.</w:t>
      </w:r>
    </w:p>
  </w:comment>
  <w:comment w:id="253" w:author="Nicole Gladish" w:date="2020-10-08T12:27:00Z" w:initials="NG">
    <w:p w14:paraId="0B1F03C1" w14:textId="0550549E" w:rsidR="005950F8" w:rsidRDefault="005950F8">
      <w:pPr>
        <w:pStyle w:val="CommentText"/>
      </w:pPr>
      <w:r>
        <w:rPr>
          <w:rStyle w:val="CommentReference"/>
        </w:rPr>
        <w:annotationRef/>
      </w:r>
      <w:r>
        <w:t>Awesome</w:t>
      </w:r>
    </w:p>
  </w:comment>
  <w:comment w:id="262" w:author="Nicole Gladish" w:date="2020-10-08T12:29:00Z" w:initials="NG">
    <w:p w14:paraId="4FFA93B5" w14:textId="0A3F9B0B" w:rsidR="005950F8" w:rsidRDefault="005950F8">
      <w:pPr>
        <w:pStyle w:val="CommentText"/>
      </w:pPr>
      <w:r>
        <w:rPr>
          <w:rStyle w:val="CommentReference"/>
        </w:rPr>
        <w:annotationRef/>
      </w:r>
      <w:r>
        <w:t>Ok so the graph on the left is not related to the results on the right. You should take out the table, put it in a new slide with the box plots splitting disease and sex up by age acceleration (also, DNAm age, raw, people don’t show, you should have age acceleration residuals ONLY)</w:t>
      </w:r>
    </w:p>
  </w:comment>
  <w:comment w:id="263" w:author="Nicole Gladish" w:date="2020-10-08T12:32:00Z" w:initials="NG">
    <w:p w14:paraId="659D10D2" w14:textId="410D77F0" w:rsidR="005950F8" w:rsidRDefault="005950F8">
      <w:pPr>
        <w:pStyle w:val="CommentText"/>
      </w:pPr>
      <w:r>
        <w:rPr>
          <w:rStyle w:val="CommentReference"/>
        </w:rPr>
        <w:annotationRef/>
      </w:r>
      <w:r>
        <w:t>This slide doesn’t make sense here at all, slide 18 should come first – and you haven’t answered the big question “why the underestimation?” You need to address that before you investigate the disease variable at all……</w:t>
      </w:r>
      <w:r w:rsidR="00726E13">
        <w:t xml:space="preserve"> also, I don’t think you even need this slide</w:t>
      </w:r>
      <w:proofErr w:type="gramStart"/>
      <w:r w:rsidR="00726E13">
        <w:t>…..</w:t>
      </w:r>
      <w:proofErr w:type="gramEnd"/>
      <w:r w:rsidR="00726E13">
        <w:t xml:space="preserve"> </w:t>
      </w:r>
    </w:p>
  </w:comment>
  <w:comment w:id="264" w:author="Nicole Gladish" w:date="2020-10-08T12:31:00Z" w:initials="NG">
    <w:p w14:paraId="452B98F6" w14:textId="36513CFA" w:rsidR="005950F8" w:rsidRDefault="005950F8">
      <w:pPr>
        <w:pStyle w:val="CommentText"/>
      </w:pPr>
      <w:r>
        <w:rPr>
          <w:rStyle w:val="CommentReference"/>
        </w:rPr>
        <w:annotationRef/>
      </w:r>
      <w:r>
        <w:t>That very well may change if you used residuals and not the raw predicted age</w:t>
      </w:r>
    </w:p>
  </w:comment>
  <w:comment w:id="265" w:author="Nicole Gladish" w:date="2020-10-08T12:32:00Z" w:initials="NG">
    <w:p w14:paraId="0796BC01" w14:textId="73F21906" w:rsidR="005950F8" w:rsidRDefault="005950F8">
      <w:pPr>
        <w:pStyle w:val="CommentText"/>
      </w:pPr>
      <w:r>
        <w:rPr>
          <w:rStyle w:val="CommentReference"/>
        </w:rPr>
        <w:annotationRef/>
      </w:r>
      <w:r>
        <w:t>This should be right after slide 16….</w:t>
      </w:r>
    </w:p>
  </w:comment>
  <w:comment w:id="270" w:author="Nicole Gladish" w:date="2020-10-08T12:34:00Z" w:initials="NG">
    <w:p w14:paraId="7A2EAF99" w14:textId="131999CC" w:rsidR="007E79E0" w:rsidRDefault="007E79E0">
      <w:pPr>
        <w:pStyle w:val="CommentText"/>
      </w:pPr>
      <w:r>
        <w:rPr>
          <w:rStyle w:val="CommentReference"/>
        </w:rPr>
        <w:annotationRef/>
      </w:r>
      <w:proofErr w:type="gramStart"/>
      <w:r>
        <w:t>So</w:t>
      </w:r>
      <w:proofErr w:type="gramEnd"/>
      <w:r>
        <w:t xml:space="preserve"> you state a bland </w:t>
      </w:r>
      <w:proofErr w:type="spellStart"/>
      <w:r>
        <w:t>altman</w:t>
      </w:r>
      <w:proofErr w:type="spellEnd"/>
      <w:r>
        <w:t xml:space="preserve"> plot is centered around zero – and in your graph it is centered around -40 (the mean of the difference values) – I remember suggesting to you before to make your graph look exactly like the others in terms of axis. You should graph your data on a 40 to -40 scale with your ranges hovering above and below zero…. Otherwise this doesn’t look at all the same.</w:t>
      </w:r>
    </w:p>
  </w:comment>
  <w:comment w:id="271" w:author="Nicole Gladish" w:date="2020-10-08T12:36:00Z" w:initials="NG">
    <w:p w14:paraId="582DE453" w14:textId="65FB2F2F" w:rsidR="007E79E0" w:rsidRDefault="007E79E0">
      <w:pPr>
        <w:pStyle w:val="CommentText"/>
      </w:pPr>
      <w:r>
        <w:rPr>
          <w:rStyle w:val="CommentReference"/>
        </w:rPr>
        <w:annotationRef/>
      </w:r>
      <w:r>
        <w:t xml:space="preserve">The paper didn’t say all brain tissue is underestimated, it stated that amongst those 60+ brain in particular is underestimated, so this sentence can be removed…. </w:t>
      </w:r>
    </w:p>
  </w:comment>
  <w:comment w:id="272" w:author="Nicole Gladish" w:date="2020-10-08T12:37:00Z" w:initials="NG">
    <w:p w14:paraId="704E1E46" w14:textId="3BBE4287" w:rsidR="007E79E0" w:rsidRDefault="007E79E0">
      <w:pPr>
        <w:pStyle w:val="CommentText"/>
      </w:pPr>
      <w:r>
        <w:rPr>
          <w:rStyle w:val="CommentReference"/>
        </w:rPr>
        <w:annotationRef/>
      </w:r>
      <w:r>
        <w:t xml:space="preserve">Is there information about the age ranges for the brain tissues used in </w:t>
      </w:r>
      <w:proofErr w:type="spellStart"/>
      <w:r>
        <w:t>horvaths</w:t>
      </w:r>
      <w:proofErr w:type="spellEnd"/>
      <w:r>
        <w:t xml:space="preserve"> clock? I’m sure he has a table summarizing the demographics of people split by tissue in his paper.</w:t>
      </w:r>
    </w:p>
  </w:comment>
  <w:comment w:id="276" w:author="Nicole Gladish" w:date="2020-10-08T12:39:00Z" w:initials="NG">
    <w:p w14:paraId="63E2841C" w14:textId="6F1470F3" w:rsidR="007E79E0" w:rsidRDefault="007E79E0">
      <w:pPr>
        <w:pStyle w:val="CommentText"/>
      </w:pPr>
      <w:r>
        <w:rPr>
          <w:rStyle w:val="CommentReference"/>
        </w:rPr>
        <w:annotationRef/>
      </w:r>
      <w:r>
        <w:t>This slide needs to come before slide 18 – and knowing brain tissue in Horvath is the closest to what you have is the ACTUAL justification for investigating the underestimation in brain tissue…</w:t>
      </w:r>
    </w:p>
  </w:comment>
  <w:comment w:id="294" w:author="Nicole Gladish" w:date="2020-10-08T12:43:00Z" w:initials="NG">
    <w:p w14:paraId="0EFB19C3" w14:textId="6A09982F" w:rsidR="00726E13" w:rsidRDefault="00726E13">
      <w:pPr>
        <w:pStyle w:val="CommentText"/>
      </w:pPr>
      <w:r>
        <w:rPr>
          <w:rStyle w:val="CommentReference"/>
        </w:rPr>
        <w:annotationRef/>
      </w:r>
      <w:proofErr w:type="gramStart"/>
      <w:r>
        <w:t>So</w:t>
      </w:r>
      <w:proofErr w:type="gramEnd"/>
      <w:r>
        <w:t xml:space="preserve"> before this slide is where you </w:t>
      </w:r>
    </w:p>
  </w:comment>
  <w:comment w:id="299" w:author="Nicole Gladish" w:date="2020-10-08T12:44:00Z" w:initials="NG">
    <w:p w14:paraId="615B6048" w14:textId="3110D2EA" w:rsidR="00534785" w:rsidRDefault="00534785">
      <w:pPr>
        <w:pStyle w:val="CommentText"/>
      </w:pPr>
      <w:r>
        <w:rPr>
          <w:rStyle w:val="CommentReference"/>
        </w:rPr>
        <w:annotationRef/>
      </w:r>
      <w:proofErr w:type="gramStart"/>
      <w:r>
        <w:t>So</w:t>
      </w:r>
      <w:proofErr w:type="gramEnd"/>
      <w:r>
        <w:t xml:space="preserve"> this is what I was saying in the intro – you describe the </w:t>
      </w:r>
      <w:proofErr w:type="spellStart"/>
      <w:r>
        <w:t>meta analysis</w:t>
      </w:r>
      <w:proofErr w:type="spellEnd"/>
      <w:r>
        <w:t xml:space="preserve"> stating that sex differences aren’t actually significant for this disease, so why are you doing it here? If your answer is because they did it in the paper – you have yet to discuss what the paper did at all…. </w:t>
      </w:r>
    </w:p>
  </w:comment>
  <w:comment w:id="305" w:author="Nicole Gladish" w:date="2020-10-08T12:46:00Z" w:initials="NG">
    <w:p w14:paraId="31AF3E81" w14:textId="1CEFE2FC" w:rsidR="00534785" w:rsidRDefault="00534785">
      <w:pPr>
        <w:pStyle w:val="CommentText"/>
      </w:pPr>
      <w:r>
        <w:rPr>
          <w:rStyle w:val="CommentReference"/>
        </w:rPr>
        <w:annotationRef/>
      </w:r>
      <w:proofErr w:type="gramStart"/>
      <w:r>
        <w:t>So</w:t>
      </w:r>
      <w:proofErr w:type="gramEnd"/>
      <w:r>
        <w:t xml:space="preserve"> there is no interaction – it wasn’t significant, I wouldn’t even say its trending…. Your p</w:t>
      </w:r>
    </w:p>
  </w:comment>
  <w:comment w:id="296" w:author="Nicole Gladish" w:date="2020-10-08T12:47:00Z" w:initials="NG">
    <w:p w14:paraId="39E3A135" w14:textId="190F27C4" w:rsidR="00534785" w:rsidRDefault="00534785">
      <w:pPr>
        <w:pStyle w:val="CommentText"/>
      </w:pPr>
      <w:r>
        <w:rPr>
          <w:rStyle w:val="CommentReference"/>
        </w:rPr>
        <w:annotationRef/>
      </w:r>
      <w:r>
        <w:t xml:space="preserve">This has to all be restated. You should give an explanation for why you’re looking at sex (as above you said research showed it didn’t matter) and state you ran an interaction model but nothing was significant – not disease, sex or an interaction of the two…. May be worth just remaking this with the simple age acceleration, disease model and not mention sex at all…. </w:t>
      </w:r>
    </w:p>
  </w:comment>
  <w:comment w:id="307" w:author="Nicole Gladish" w:date="2020-10-08T12:51:00Z" w:initials="NG">
    <w:p w14:paraId="6F6E46CE" w14:textId="6C9B520F" w:rsidR="00736026" w:rsidRDefault="00736026">
      <w:pPr>
        <w:pStyle w:val="CommentText"/>
      </w:pPr>
      <w:r>
        <w:rPr>
          <w:rStyle w:val="CommentReference"/>
        </w:rPr>
        <w:annotationRef/>
      </w:r>
      <w:r>
        <w:t xml:space="preserve">For this graph, you need to make it a boxplot (the connecting lines imply there is some continuous effect which you can’t have with disease, you either have it or you don’t. Second, show all of your data points, always. </w:t>
      </w:r>
      <w:proofErr w:type="gramStart"/>
      <w:r>
        <w:t>Also</w:t>
      </w:r>
      <w:proofErr w:type="gramEnd"/>
      <w:r>
        <w:t xml:space="preserve"> I’m unsure what this plot is? This is the same as the previous slide no?! You can just remove this slide honestly.</w:t>
      </w:r>
    </w:p>
  </w:comment>
  <w:comment w:id="308" w:author="Nicole Gladish" w:date="2020-10-08T12:54:00Z" w:initials="NG">
    <w:p w14:paraId="1DA804B5" w14:textId="77C91C72" w:rsidR="00736026" w:rsidRDefault="00736026">
      <w:pPr>
        <w:pStyle w:val="CommentText"/>
      </w:pPr>
      <w:r>
        <w:rPr>
          <w:rStyle w:val="CommentReference"/>
        </w:rPr>
        <w:annotationRef/>
      </w:r>
      <w:proofErr w:type="gramStart"/>
      <w:r w:rsidR="000D7E83">
        <w:t>So</w:t>
      </w:r>
      <w:proofErr w:type="gramEnd"/>
      <w:r w:rsidR="000D7E83">
        <w:t xml:space="preserve"> you are mixing disease and non-diseased people? You should adjust for disease in your model.</w:t>
      </w:r>
      <w:r>
        <w:t xml:space="preserve"> </w:t>
      </w:r>
    </w:p>
  </w:comment>
  <w:comment w:id="309" w:author="Nicole Gladish" w:date="2020-10-08T12:55:00Z" w:initials="NG">
    <w:p w14:paraId="79554429" w14:textId="4FE9BE83" w:rsidR="000D7E83" w:rsidRDefault="000D7E83">
      <w:pPr>
        <w:pStyle w:val="CommentText"/>
      </w:pPr>
      <w:r>
        <w:rPr>
          <w:rStyle w:val="CommentReference"/>
        </w:rPr>
        <w:annotationRef/>
      </w:r>
      <w:r>
        <w:t>Preface this with the fact that while you have age, sex and disease status, you do not have ethnicity and genetic differences are an important driver of DNAm differences – to account for this lack of data you performed SVA to try and account for this.</w:t>
      </w:r>
    </w:p>
  </w:comment>
  <w:comment w:id="319" w:author="Nicole Gladish" w:date="2020-10-08T12:57:00Z" w:initials="NG">
    <w:p w14:paraId="4138A0C1" w14:textId="08C2DA01" w:rsidR="00A41D50" w:rsidRDefault="00A41D50">
      <w:pPr>
        <w:pStyle w:val="CommentText"/>
      </w:pPr>
      <w:r>
        <w:rPr>
          <w:rStyle w:val="CommentReference"/>
        </w:rPr>
        <w:annotationRef/>
      </w:r>
      <w:r>
        <w:t xml:space="preserve">Again, this is a decision between false positive versus false negative issue. Don’t state you’re scared of losing effect, state you had to make this decision and decided to err on the side of increasing false positives (this may be why you don’t see ELOV2 because batch differences are stronger and so coming up more significantly). </w:t>
      </w:r>
    </w:p>
  </w:comment>
  <w:comment w:id="333" w:author="Nicole Gladish" w:date="2020-10-08T13:07:00Z" w:initials="NG">
    <w:p w14:paraId="0894A691" w14:textId="1BA064A5" w:rsidR="00E3501C" w:rsidRDefault="00E3501C">
      <w:pPr>
        <w:pStyle w:val="CommentText"/>
      </w:pPr>
      <w:r>
        <w:rPr>
          <w:rStyle w:val="CommentReference"/>
        </w:rPr>
        <w:annotationRef/>
      </w:r>
      <w:r>
        <w:t>Did you only get 1 SV? I would have expected you to get 3 based on the PCA….</w:t>
      </w:r>
    </w:p>
  </w:comment>
  <w:comment w:id="340" w:author="Nicole Gladish" w:date="2020-10-08T13:25:00Z" w:initials="NG">
    <w:p w14:paraId="5D82E3C8" w14:textId="2FA8402B" w:rsidR="00E3501C" w:rsidRDefault="00E3501C">
      <w:pPr>
        <w:pStyle w:val="CommentText"/>
      </w:pPr>
      <w:r>
        <w:rPr>
          <w:rStyle w:val="CommentReference"/>
        </w:rPr>
        <w:annotationRef/>
      </w:r>
      <w:r>
        <w:t>Are these slide titles corresponding to the proper slide? May be one off?</w:t>
      </w:r>
      <w:r w:rsidR="00C256B0">
        <w:t xml:space="preserve"> If this is the slide that shows the pipelines side by side – Label the pipeline – Kobor Lab pipeline – x paper pipeline.</w:t>
      </w:r>
    </w:p>
  </w:comment>
  <w:comment w:id="341" w:author="Nicole Gladish" w:date="2020-10-08T13:27:00Z" w:initials="NG">
    <w:p w14:paraId="64B29007" w14:textId="1B9FCF00" w:rsidR="00C256B0" w:rsidRDefault="00C256B0">
      <w:pPr>
        <w:pStyle w:val="CommentText"/>
      </w:pPr>
      <w:r>
        <w:rPr>
          <w:rStyle w:val="CommentReference"/>
        </w:rPr>
        <w:annotationRef/>
      </w:r>
      <w:r>
        <w:t>Great that you made a normal looking volcano plot – if Mike thinks it looks weird still you can say that because there is so much confounding and the effect sizes are calculated from the raw data (I would have an explanation of how you calculated those values handy) that the volcano plot will likely always look odd.</w:t>
      </w:r>
    </w:p>
  </w:comment>
  <w:comment w:id="342" w:author="Nicole Gladish" w:date="2020-10-08T13:28:00Z" w:initials="NG">
    <w:p w14:paraId="1063E0E3" w14:textId="124446DC" w:rsidR="00B95BDE" w:rsidRDefault="00B95BDE">
      <w:pPr>
        <w:pStyle w:val="CommentText"/>
      </w:pPr>
      <w:r>
        <w:rPr>
          <w:rStyle w:val="CommentReference"/>
        </w:rPr>
        <w:annotationRef/>
      </w:r>
      <w:r>
        <w:t>Why not adjust for sex and disease as well??</w:t>
      </w:r>
    </w:p>
  </w:comment>
  <w:comment w:id="343" w:author="Nicole Gladish" w:date="2020-10-08T13:29:00Z" w:initials="NG">
    <w:p w14:paraId="605F32DF" w14:textId="56D09610" w:rsidR="00B95BDE" w:rsidRDefault="00B95BDE">
      <w:pPr>
        <w:pStyle w:val="CommentText"/>
      </w:pPr>
      <w:r>
        <w:rPr>
          <w:rStyle w:val="CommentReference"/>
        </w:rPr>
        <w:annotationRef/>
      </w:r>
      <w:r>
        <w:t xml:space="preserve">You should still pull the CpG identifier from your top table and report what </w:t>
      </w:r>
      <w:proofErr w:type="spellStart"/>
      <w:r>
        <w:t>pvalue</w:t>
      </w:r>
      <w:proofErr w:type="spellEnd"/>
      <w:r>
        <w:t>/FDR it was given and plot it anyways!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F45687" w15:done="0"/>
  <w15:commentEx w15:paraId="3DE5B841" w15:done="0"/>
  <w15:commentEx w15:paraId="3A1BD650" w15:done="0"/>
  <w15:commentEx w15:paraId="5AADEF22" w15:done="0"/>
  <w15:commentEx w15:paraId="3D149C5D" w15:done="0"/>
  <w15:commentEx w15:paraId="6B0C7E91" w15:done="0"/>
  <w15:commentEx w15:paraId="6DD260BA" w15:done="0"/>
  <w15:commentEx w15:paraId="08C72D06" w15:done="0"/>
  <w15:commentEx w15:paraId="5EDF5081" w15:done="0"/>
  <w15:commentEx w15:paraId="5B6312BB" w15:done="0"/>
  <w15:commentEx w15:paraId="36619B3F" w15:done="0"/>
  <w15:commentEx w15:paraId="7B0261A7" w15:done="0"/>
  <w15:commentEx w15:paraId="18DD729B" w15:done="0"/>
  <w15:commentEx w15:paraId="15BBD48A" w15:done="0"/>
  <w15:commentEx w15:paraId="63035B86" w15:done="0"/>
  <w15:commentEx w15:paraId="5FBD2A29" w15:done="0"/>
  <w15:commentEx w15:paraId="75E22E39" w15:done="0"/>
  <w15:commentEx w15:paraId="0CCC8F34" w15:done="0"/>
  <w15:commentEx w15:paraId="58458C6A" w15:done="0"/>
  <w15:commentEx w15:paraId="3B4DD913" w15:done="0"/>
  <w15:commentEx w15:paraId="11A1228B" w15:done="0"/>
  <w15:commentEx w15:paraId="468F1820" w15:done="0"/>
  <w15:commentEx w15:paraId="10F54F43" w15:done="0"/>
  <w15:commentEx w15:paraId="0180B7EF" w15:done="0"/>
  <w15:commentEx w15:paraId="3773077B" w15:done="0"/>
  <w15:commentEx w15:paraId="00099870" w15:done="0"/>
  <w15:commentEx w15:paraId="0B1F03C1" w15:done="0"/>
  <w15:commentEx w15:paraId="4FFA93B5" w15:done="0"/>
  <w15:commentEx w15:paraId="659D10D2" w15:done="0"/>
  <w15:commentEx w15:paraId="452B98F6" w15:done="0"/>
  <w15:commentEx w15:paraId="0796BC01" w15:done="0"/>
  <w15:commentEx w15:paraId="7A2EAF99" w15:done="0"/>
  <w15:commentEx w15:paraId="582DE453" w15:done="0"/>
  <w15:commentEx w15:paraId="704E1E46" w15:done="0"/>
  <w15:commentEx w15:paraId="63E2841C" w15:done="0"/>
  <w15:commentEx w15:paraId="0EFB19C3" w15:done="0"/>
  <w15:commentEx w15:paraId="615B6048" w15:done="0"/>
  <w15:commentEx w15:paraId="31AF3E81" w15:done="0"/>
  <w15:commentEx w15:paraId="39E3A135" w15:done="0"/>
  <w15:commentEx w15:paraId="6F6E46CE" w15:done="0"/>
  <w15:commentEx w15:paraId="1DA804B5" w15:done="0"/>
  <w15:commentEx w15:paraId="79554429" w15:done="0"/>
  <w15:commentEx w15:paraId="4138A0C1" w15:done="0"/>
  <w15:commentEx w15:paraId="0894A691" w15:done="0"/>
  <w15:commentEx w15:paraId="5D82E3C8" w15:done="0"/>
  <w15:commentEx w15:paraId="64B29007" w15:done="0"/>
  <w15:commentEx w15:paraId="1063E0E3" w15:done="0"/>
  <w15:commentEx w15:paraId="605F3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F45687" w16cid:durableId="23297154"/>
  <w16cid:commentId w16cid:paraId="3DE5B841" w16cid:durableId="232976B3"/>
  <w16cid:commentId w16cid:paraId="3A1BD650" w16cid:durableId="2329727D"/>
  <w16cid:commentId w16cid:paraId="5AADEF22" w16cid:durableId="23297702"/>
  <w16cid:commentId w16cid:paraId="3D149C5D" w16cid:durableId="23297823"/>
  <w16cid:commentId w16cid:paraId="6B0C7E91" w16cid:durableId="23297905"/>
  <w16cid:commentId w16cid:paraId="6DD260BA" w16cid:durableId="23297936"/>
  <w16cid:commentId w16cid:paraId="08C72D06" w16cid:durableId="232979E7"/>
  <w16cid:commentId w16cid:paraId="5EDF5081" w16cid:durableId="23297A73"/>
  <w16cid:commentId w16cid:paraId="5B6312BB" w16cid:durableId="23297AD9"/>
  <w16cid:commentId w16cid:paraId="36619B3F" w16cid:durableId="23297BD9"/>
  <w16cid:commentId w16cid:paraId="7B0261A7" w16cid:durableId="23297D4E"/>
  <w16cid:commentId w16cid:paraId="18DD729B" w16cid:durableId="23297CFC"/>
  <w16cid:commentId w16cid:paraId="15BBD48A" w16cid:durableId="23297CAA"/>
  <w16cid:commentId w16cid:paraId="63035B86" w16cid:durableId="23297E6A"/>
  <w16cid:commentId w16cid:paraId="5FBD2A29" w16cid:durableId="23297F15"/>
  <w16cid:commentId w16cid:paraId="75E22E39" w16cid:durableId="23297F83"/>
  <w16cid:commentId w16cid:paraId="0CCC8F34" w16cid:durableId="23297F52"/>
  <w16cid:commentId w16cid:paraId="58458C6A" w16cid:durableId="23298169"/>
  <w16cid:commentId w16cid:paraId="3B4DD913" w16cid:durableId="232981A0"/>
  <w16cid:commentId w16cid:paraId="11A1228B" w16cid:durableId="232981BC"/>
  <w16cid:commentId w16cid:paraId="468F1820" w16cid:durableId="232981FB"/>
  <w16cid:commentId w16cid:paraId="10F54F43" w16cid:durableId="232982C6"/>
  <w16cid:commentId w16cid:paraId="0180B7EF" w16cid:durableId="23298349"/>
  <w16cid:commentId w16cid:paraId="3773077B" w16cid:durableId="2329839D"/>
  <w16cid:commentId w16cid:paraId="00099870" w16cid:durableId="23298405"/>
  <w16cid:commentId w16cid:paraId="0B1F03C1" w16cid:durableId="23298444"/>
  <w16cid:commentId w16cid:paraId="4FFA93B5" w16cid:durableId="232984B2"/>
  <w16cid:commentId w16cid:paraId="659D10D2" w16cid:durableId="23298541"/>
  <w16cid:commentId w16cid:paraId="452B98F6" w16cid:durableId="2329850E"/>
  <w16cid:commentId w16cid:paraId="0796BC01" w16cid:durableId="23298572"/>
  <w16cid:commentId w16cid:paraId="7A2EAF99" w16cid:durableId="232985C6"/>
  <w16cid:commentId w16cid:paraId="582DE453" w16cid:durableId="2329865D"/>
  <w16cid:commentId w16cid:paraId="704E1E46" w16cid:durableId="2329868E"/>
  <w16cid:commentId w16cid:paraId="63E2841C" w16cid:durableId="2329870D"/>
  <w16cid:commentId w16cid:paraId="0EFB19C3" w16cid:durableId="232987DB"/>
  <w16cid:commentId w16cid:paraId="615B6048" w16cid:durableId="23298835"/>
  <w16cid:commentId w16cid:paraId="31AF3E81" w16cid:durableId="232988A5"/>
  <w16cid:commentId w16cid:paraId="39E3A135" w16cid:durableId="232988C8"/>
  <w16cid:commentId w16cid:paraId="6F6E46CE" w16cid:durableId="232989D5"/>
  <w16cid:commentId w16cid:paraId="1DA804B5" w16cid:durableId="23298A6F"/>
  <w16cid:commentId w16cid:paraId="79554429" w16cid:durableId="23298AD9"/>
  <w16cid:commentId w16cid:paraId="4138A0C1" w16cid:durableId="23298B21"/>
  <w16cid:commentId w16cid:paraId="0894A691" w16cid:durableId="23298DAA"/>
  <w16cid:commentId w16cid:paraId="5D82E3C8" w16cid:durableId="232991BB"/>
  <w16cid:commentId w16cid:paraId="64B29007" w16cid:durableId="2329922A"/>
  <w16cid:commentId w16cid:paraId="1063E0E3" w16cid:durableId="23299276"/>
  <w16cid:commentId w16cid:paraId="605F32DF" w16cid:durableId="23299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E7390"/>
    <w:multiLevelType w:val="hybridMultilevel"/>
    <w:tmpl w:val="4AD4333E"/>
    <w:lvl w:ilvl="0" w:tplc="591AB62C">
      <w:start w:val="1"/>
      <w:numFmt w:val="bullet"/>
      <w:lvlText w:val="›"/>
      <w:lvlJc w:val="left"/>
      <w:pPr>
        <w:tabs>
          <w:tab w:val="num" w:pos="720"/>
        </w:tabs>
        <w:ind w:left="720" w:hanging="360"/>
      </w:pPr>
      <w:rPr>
        <w:rFonts w:ascii=".AppleSystemUIFont" w:hAnsi=".AppleSystemUIFont" w:hint="default"/>
      </w:rPr>
    </w:lvl>
    <w:lvl w:ilvl="1" w:tplc="26E20640" w:tentative="1">
      <w:start w:val="1"/>
      <w:numFmt w:val="bullet"/>
      <w:lvlText w:val="›"/>
      <w:lvlJc w:val="left"/>
      <w:pPr>
        <w:tabs>
          <w:tab w:val="num" w:pos="1440"/>
        </w:tabs>
        <w:ind w:left="1440" w:hanging="360"/>
      </w:pPr>
      <w:rPr>
        <w:rFonts w:ascii=".AppleSystemUIFont" w:hAnsi=".AppleSystemUIFont" w:hint="default"/>
      </w:rPr>
    </w:lvl>
    <w:lvl w:ilvl="2" w:tplc="3B80F462" w:tentative="1">
      <w:start w:val="1"/>
      <w:numFmt w:val="bullet"/>
      <w:lvlText w:val="›"/>
      <w:lvlJc w:val="left"/>
      <w:pPr>
        <w:tabs>
          <w:tab w:val="num" w:pos="2160"/>
        </w:tabs>
        <w:ind w:left="2160" w:hanging="360"/>
      </w:pPr>
      <w:rPr>
        <w:rFonts w:ascii=".AppleSystemUIFont" w:hAnsi=".AppleSystemUIFont" w:hint="default"/>
      </w:rPr>
    </w:lvl>
    <w:lvl w:ilvl="3" w:tplc="F17A98B8" w:tentative="1">
      <w:start w:val="1"/>
      <w:numFmt w:val="bullet"/>
      <w:lvlText w:val="›"/>
      <w:lvlJc w:val="left"/>
      <w:pPr>
        <w:tabs>
          <w:tab w:val="num" w:pos="2880"/>
        </w:tabs>
        <w:ind w:left="2880" w:hanging="360"/>
      </w:pPr>
      <w:rPr>
        <w:rFonts w:ascii=".AppleSystemUIFont" w:hAnsi=".AppleSystemUIFont" w:hint="default"/>
      </w:rPr>
    </w:lvl>
    <w:lvl w:ilvl="4" w:tplc="50A2D74C" w:tentative="1">
      <w:start w:val="1"/>
      <w:numFmt w:val="bullet"/>
      <w:lvlText w:val="›"/>
      <w:lvlJc w:val="left"/>
      <w:pPr>
        <w:tabs>
          <w:tab w:val="num" w:pos="3600"/>
        </w:tabs>
        <w:ind w:left="3600" w:hanging="360"/>
      </w:pPr>
      <w:rPr>
        <w:rFonts w:ascii=".AppleSystemUIFont" w:hAnsi=".AppleSystemUIFont" w:hint="default"/>
      </w:rPr>
    </w:lvl>
    <w:lvl w:ilvl="5" w:tplc="3DE4B674" w:tentative="1">
      <w:start w:val="1"/>
      <w:numFmt w:val="bullet"/>
      <w:lvlText w:val="›"/>
      <w:lvlJc w:val="left"/>
      <w:pPr>
        <w:tabs>
          <w:tab w:val="num" w:pos="4320"/>
        </w:tabs>
        <w:ind w:left="4320" w:hanging="360"/>
      </w:pPr>
      <w:rPr>
        <w:rFonts w:ascii=".AppleSystemUIFont" w:hAnsi=".AppleSystemUIFont" w:hint="default"/>
      </w:rPr>
    </w:lvl>
    <w:lvl w:ilvl="6" w:tplc="31BC604E" w:tentative="1">
      <w:start w:val="1"/>
      <w:numFmt w:val="bullet"/>
      <w:lvlText w:val="›"/>
      <w:lvlJc w:val="left"/>
      <w:pPr>
        <w:tabs>
          <w:tab w:val="num" w:pos="5040"/>
        </w:tabs>
        <w:ind w:left="5040" w:hanging="360"/>
      </w:pPr>
      <w:rPr>
        <w:rFonts w:ascii=".AppleSystemUIFont" w:hAnsi=".AppleSystemUIFont" w:hint="default"/>
      </w:rPr>
    </w:lvl>
    <w:lvl w:ilvl="7" w:tplc="F2E62808" w:tentative="1">
      <w:start w:val="1"/>
      <w:numFmt w:val="bullet"/>
      <w:lvlText w:val="›"/>
      <w:lvlJc w:val="left"/>
      <w:pPr>
        <w:tabs>
          <w:tab w:val="num" w:pos="5760"/>
        </w:tabs>
        <w:ind w:left="5760" w:hanging="360"/>
      </w:pPr>
      <w:rPr>
        <w:rFonts w:ascii=".AppleSystemUIFont" w:hAnsi=".AppleSystemUIFont" w:hint="default"/>
      </w:rPr>
    </w:lvl>
    <w:lvl w:ilvl="8" w:tplc="0BEA6210" w:tentative="1">
      <w:start w:val="1"/>
      <w:numFmt w:val="bullet"/>
      <w:lvlText w:val="›"/>
      <w:lvlJc w:val="left"/>
      <w:pPr>
        <w:tabs>
          <w:tab w:val="num" w:pos="6480"/>
        </w:tabs>
        <w:ind w:left="6480" w:hanging="360"/>
      </w:pPr>
      <w:rPr>
        <w:rFonts w:ascii=".AppleSystemUIFont" w:hAnsi=".AppleSystemUIFont"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B1"/>
    <w:rsid w:val="000D7E83"/>
    <w:rsid w:val="00113E1B"/>
    <w:rsid w:val="00150213"/>
    <w:rsid w:val="00203B20"/>
    <w:rsid w:val="00205998"/>
    <w:rsid w:val="00281621"/>
    <w:rsid w:val="002E50E0"/>
    <w:rsid w:val="003D5782"/>
    <w:rsid w:val="003E13E8"/>
    <w:rsid w:val="003E2CB9"/>
    <w:rsid w:val="004628FC"/>
    <w:rsid w:val="004710B1"/>
    <w:rsid w:val="004C4243"/>
    <w:rsid w:val="00534785"/>
    <w:rsid w:val="005950F8"/>
    <w:rsid w:val="006F5D4C"/>
    <w:rsid w:val="00726E13"/>
    <w:rsid w:val="00736026"/>
    <w:rsid w:val="007E79E0"/>
    <w:rsid w:val="008570A9"/>
    <w:rsid w:val="00A3675A"/>
    <w:rsid w:val="00A41D50"/>
    <w:rsid w:val="00A948B0"/>
    <w:rsid w:val="00B95BDE"/>
    <w:rsid w:val="00BA680B"/>
    <w:rsid w:val="00BE205D"/>
    <w:rsid w:val="00C256B0"/>
    <w:rsid w:val="00C936BD"/>
    <w:rsid w:val="00E3501C"/>
    <w:rsid w:val="00E81F7B"/>
    <w:rsid w:val="00EA7C31"/>
    <w:rsid w:val="00EE75CF"/>
    <w:rsid w:val="00F63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3B94EC"/>
  <w15:chartTrackingRefBased/>
  <w15:docId w15:val="{27C142F3-8B29-7948-BCD2-87A3D8D2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0B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637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374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3744"/>
    <w:rPr>
      <w:sz w:val="16"/>
      <w:szCs w:val="16"/>
    </w:rPr>
  </w:style>
  <w:style w:type="paragraph" w:styleId="CommentText">
    <w:name w:val="annotation text"/>
    <w:basedOn w:val="Normal"/>
    <w:link w:val="CommentTextChar"/>
    <w:uiPriority w:val="99"/>
    <w:semiHidden/>
    <w:unhideWhenUsed/>
    <w:rsid w:val="00F63744"/>
    <w:rPr>
      <w:sz w:val="20"/>
      <w:szCs w:val="20"/>
    </w:rPr>
  </w:style>
  <w:style w:type="character" w:customStyle="1" w:styleId="CommentTextChar">
    <w:name w:val="Comment Text Char"/>
    <w:basedOn w:val="DefaultParagraphFont"/>
    <w:link w:val="CommentText"/>
    <w:uiPriority w:val="99"/>
    <w:semiHidden/>
    <w:rsid w:val="00F63744"/>
    <w:rPr>
      <w:sz w:val="20"/>
      <w:szCs w:val="20"/>
    </w:rPr>
  </w:style>
  <w:style w:type="paragraph" w:styleId="CommentSubject">
    <w:name w:val="annotation subject"/>
    <w:basedOn w:val="CommentText"/>
    <w:next w:val="CommentText"/>
    <w:link w:val="CommentSubjectChar"/>
    <w:uiPriority w:val="99"/>
    <w:semiHidden/>
    <w:unhideWhenUsed/>
    <w:rsid w:val="00F63744"/>
    <w:rPr>
      <w:b/>
      <w:bCs/>
    </w:rPr>
  </w:style>
  <w:style w:type="character" w:customStyle="1" w:styleId="CommentSubjectChar">
    <w:name w:val="Comment Subject Char"/>
    <w:basedOn w:val="CommentTextChar"/>
    <w:link w:val="CommentSubject"/>
    <w:uiPriority w:val="99"/>
    <w:semiHidden/>
    <w:rsid w:val="00F63744"/>
    <w:rPr>
      <w:b/>
      <w:bCs/>
      <w:sz w:val="20"/>
      <w:szCs w:val="20"/>
    </w:rPr>
  </w:style>
  <w:style w:type="paragraph" w:styleId="ListParagraph">
    <w:name w:val="List Paragraph"/>
    <w:basedOn w:val="Normal"/>
    <w:uiPriority w:val="34"/>
    <w:qFormat/>
    <w:rsid w:val="004C4243"/>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0874">
      <w:bodyDiv w:val="1"/>
      <w:marLeft w:val="0"/>
      <w:marRight w:val="0"/>
      <w:marTop w:val="0"/>
      <w:marBottom w:val="0"/>
      <w:divBdr>
        <w:top w:val="none" w:sz="0" w:space="0" w:color="auto"/>
        <w:left w:val="none" w:sz="0" w:space="0" w:color="auto"/>
        <w:bottom w:val="none" w:sz="0" w:space="0" w:color="auto"/>
        <w:right w:val="none" w:sz="0" w:space="0" w:color="auto"/>
      </w:divBdr>
      <w:divsChild>
        <w:div w:id="693194314">
          <w:marLeft w:val="360"/>
          <w:marRight w:val="0"/>
          <w:marTop w:val="200"/>
          <w:marBottom w:val="0"/>
          <w:divBdr>
            <w:top w:val="none" w:sz="0" w:space="0" w:color="auto"/>
            <w:left w:val="none" w:sz="0" w:space="0" w:color="auto"/>
            <w:bottom w:val="none" w:sz="0" w:space="0" w:color="auto"/>
            <w:right w:val="none" w:sz="0" w:space="0" w:color="auto"/>
          </w:divBdr>
        </w:div>
      </w:divsChild>
    </w:div>
    <w:div w:id="447969087">
      <w:bodyDiv w:val="1"/>
      <w:marLeft w:val="0"/>
      <w:marRight w:val="0"/>
      <w:marTop w:val="0"/>
      <w:marBottom w:val="0"/>
      <w:divBdr>
        <w:top w:val="none" w:sz="0" w:space="0" w:color="auto"/>
        <w:left w:val="none" w:sz="0" w:space="0" w:color="auto"/>
        <w:bottom w:val="none" w:sz="0" w:space="0" w:color="auto"/>
        <w:right w:val="none" w:sz="0" w:space="0" w:color="auto"/>
      </w:divBdr>
      <w:divsChild>
        <w:div w:id="276061705">
          <w:marLeft w:val="360"/>
          <w:marRight w:val="0"/>
          <w:marTop w:val="200"/>
          <w:marBottom w:val="0"/>
          <w:divBdr>
            <w:top w:val="none" w:sz="0" w:space="0" w:color="auto"/>
            <w:left w:val="none" w:sz="0" w:space="0" w:color="auto"/>
            <w:bottom w:val="none" w:sz="0" w:space="0" w:color="auto"/>
            <w:right w:val="none" w:sz="0" w:space="0" w:color="auto"/>
          </w:divBdr>
        </w:div>
      </w:divsChild>
    </w:div>
    <w:div w:id="612831948">
      <w:bodyDiv w:val="1"/>
      <w:marLeft w:val="0"/>
      <w:marRight w:val="0"/>
      <w:marTop w:val="0"/>
      <w:marBottom w:val="0"/>
      <w:divBdr>
        <w:top w:val="none" w:sz="0" w:space="0" w:color="auto"/>
        <w:left w:val="none" w:sz="0" w:space="0" w:color="auto"/>
        <w:bottom w:val="none" w:sz="0" w:space="0" w:color="auto"/>
        <w:right w:val="none" w:sz="0" w:space="0" w:color="auto"/>
      </w:divBdr>
    </w:div>
    <w:div w:id="10319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4780</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2020-10-08T19:12:00Z</dcterms:created>
  <dcterms:modified xsi:type="dcterms:W3CDTF">2020-10-09T05:32:00Z</dcterms:modified>
</cp:coreProperties>
</file>